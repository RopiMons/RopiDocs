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A7BB1" w:rsidRDefault="00414AC3">
      <w:pPr>
        <w:rPr>
          <w:rFonts w:ascii="Arial" w:hAnsi="Arial" w:cs="Arial"/>
          <w:b/>
          <w:sz w:val="8"/>
          <w:lang w:val="fr-BE" w:eastAsia="fr-BE"/>
        </w:rPr>
      </w:pPr>
      <w:r>
        <w:rPr>
          <w:noProof/>
          <w:lang w:val="fr-FR" w:eastAsia="fr-FR"/>
        </w:rPr>
        <mc:AlternateContent>
          <mc:Choice Requires="wps">
            <w:drawing>
              <wp:anchor distT="0" distB="0" distL="114935" distR="114935" simplePos="0" relativeHeight="251666944" behindDoc="0" locked="0" layoutInCell="1" allowOverlap="1">
                <wp:simplePos x="0" y="0"/>
                <wp:positionH relativeFrom="column">
                  <wp:posOffset>1209675</wp:posOffset>
                </wp:positionH>
                <wp:positionV relativeFrom="paragraph">
                  <wp:posOffset>71755</wp:posOffset>
                </wp:positionV>
                <wp:extent cx="2282825" cy="682625"/>
                <wp:effectExtent l="13970" t="8890" r="8255" b="13335"/>
                <wp:wrapNone/>
                <wp:docPr id="2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825" cy="682625"/>
                        </a:xfrm>
                        <a:prstGeom prst="rect">
                          <a:avLst/>
                        </a:prstGeom>
                        <a:blipFill dpi="0" rotWithShape="0">
                          <a:blip r:embed="rId7"/>
                          <a:srcRect/>
                          <a:stretch>
                            <a:fillRect/>
                          </a:stretch>
                        </a:blipFill>
                        <a:ln w="6350">
                          <a:solidFill>
                            <a:srgbClr val="C0C0C0"/>
                          </a:solidFill>
                          <a:miter lim="800000"/>
                          <a:headEnd/>
                          <a:tailEnd/>
                        </a:ln>
                      </wps:spPr>
                      <wps:txbx>
                        <w:txbxContent>
                          <w:p w:rsidR="001604D3" w:rsidRDefault="001604D3">
                            <w:pPr>
                              <w:pStyle w:val="Titre10"/>
                              <w:tabs>
                                <w:tab w:val="left" w:pos="709"/>
                              </w:tabs>
                              <w:ind w:left="709" w:hanging="709"/>
                              <w:jc w:val="left"/>
                              <w:rPr>
                                <w:rFonts w:ascii="Arial" w:hAnsi="Arial" w:cs="Arial"/>
                                <w:sz w:val="16"/>
                              </w:rPr>
                            </w:pPr>
                            <w:r>
                              <w:rPr>
                                <w:rFonts w:ascii="Arial" w:hAnsi="Arial" w:cs="Arial"/>
                                <w:sz w:val="16"/>
                              </w:rPr>
                              <w:t>Volet A :</w:t>
                            </w:r>
                            <w:r>
                              <w:rPr>
                                <w:rFonts w:ascii="Arial" w:hAnsi="Arial" w:cs="Arial"/>
                                <w:sz w:val="16"/>
                              </w:rPr>
                              <w:tab/>
                            </w:r>
                            <w:r>
                              <w:rPr>
                                <w:rFonts w:ascii="Arial" w:hAnsi="Arial" w:cs="Arial"/>
                                <w:b/>
                                <w:sz w:val="16"/>
                              </w:rPr>
                              <w:t>A compléter dans tous les cas</w:t>
                            </w:r>
                          </w:p>
                          <w:p w:rsidR="001604D3" w:rsidRDefault="001604D3">
                            <w:pPr>
                              <w:pStyle w:val="Titre10"/>
                              <w:tabs>
                                <w:tab w:val="left" w:pos="709"/>
                              </w:tabs>
                              <w:ind w:left="709" w:hanging="709"/>
                              <w:jc w:val="left"/>
                              <w:rPr>
                                <w:rFonts w:ascii="Arial" w:hAnsi="Arial" w:cs="Arial"/>
                                <w:sz w:val="16"/>
                                <w:lang w:val="fr-FR"/>
                              </w:rPr>
                            </w:pPr>
                            <w:r>
                              <w:rPr>
                                <w:rFonts w:ascii="Arial" w:hAnsi="Arial" w:cs="Arial"/>
                                <w:sz w:val="16"/>
                              </w:rPr>
                              <w:t>Volet B :</w:t>
                            </w:r>
                            <w:r>
                              <w:rPr>
                                <w:rFonts w:ascii="Arial" w:hAnsi="Arial" w:cs="Arial"/>
                                <w:sz w:val="16"/>
                              </w:rPr>
                              <w:tab/>
                              <w:t>Texte à publier aux annexes du Moniteur belge</w:t>
                            </w:r>
                          </w:p>
                          <w:p w:rsidR="001604D3" w:rsidRDefault="001604D3">
                            <w:pPr>
                              <w:ind w:left="709" w:hanging="709"/>
                            </w:pPr>
                            <w:r>
                              <w:rPr>
                                <w:rFonts w:ascii="Arial" w:hAnsi="Arial" w:cs="Arial"/>
                                <w:sz w:val="16"/>
                                <w:lang w:val="fr-FR"/>
                              </w:rPr>
                              <w:t>Volet C :</w:t>
                            </w:r>
                            <w:r>
                              <w:rPr>
                                <w:rFonts w:ascii="Arial" w:hAnsi="Arial" w:cs="Arial"/>
                                <w:sz w:val="16"/>
                                <w:lang w:val="fr-FR"/>
                              </w:rPr>
                              <w:tab/>
                              <w:t>A compléter uniquement en cas de constitution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95.25pt;margin-top:5.65pt;width:179.75pt;height:53.75pt;z-index:2516669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" strokecolor="silver" strokeweight=".5pt">
                <v:fill r:id="rId8" o:title="" recolor="t" type="frame"/>
                <v:textbox>
                  <w:txbxContent>
                    <w:p w:rsidR="001604D3" w:rsidRDefault="001604D3">
                      <w:pPr>
                        <w:pStyle w:val="Titre10"/>
                        <w:tabs>
                          <w:tab w:val="left" w:pos="709"/>
                        </w:tabs>
                        <w:ind w:left="709" w:hanging="709"/>
                        <w:jc w:val="left"/>
                        <w:rPr>
                          <w:rFonts w:ascii="Arial" w:hAnsi="Arial" w:cs="Arial"/>
                          <w:sz w:val="16"/>
                        </w:rPr>
                      </w:pPr>
                      <w:r>
                        <w:rPr>
                          <w:rFonts w:ascii="Arial" w:hAnsi="Arial" w:cs="Arial"/>
                          <w:sz w:val="16"/>
                        </w:rPr>
                        <w:t>Volet A :</w:t>
                      </w:r>
                      <w:r>
                        <w:rPr>
                          <w:rFonts w:ascii="Arial" w:hAnsi="Arial" w:cs="Arial"/>
                          <w:sz w:val="16"/>
                        </w:rPr>
                        <w:tab/>
                      </w:r>
                      <w:r>
                        <w:rPr>
                          <w:rFonts w:ascii="Arial" w:hAnsi="Arial" w:cs="Arial"/>
                          <w:b/>
                          <w:sz w:val="16"/>
                        </w:rPr>
                        <w:t>A compléter dans tous les cas</w:t>
                      </w:r>
                    </w:p>
                    <w:p w:rsidR="001604D3" w:rsidRDefault="001604D3">
                      <w:pPr>
                        <w:pStyle w:val="Titre10"/>
                        <w:tabs>
                          <w:tab w:val="left" w:pos="709"/>
                        </w:tabs>
                        <w:ind w:left="709" w:hanging="709"/>
                        <w:jc w:val="left"/>
                        <w:rPr>
                          <w:rFonts w:ascii="Arial" w:hAnsi="Arial" w:cs="Arial"/>
                          <w:sz w:val="16"/>
                          <w:lang w:val="fr-FR"/>
                        </w:rPr>
                      </w:pPr>
                      <w:r>
                        <w:rPr>
                          <w:rFonts w:ascii="Arial" w:hAnsi="Arial" w:cs="Arial"/>
                          <w:sz w:val="16"/>
                        </w:rPr>
                        <w:t>Volet B :</w:t>
                      </w:r>
                      <w:r>
                        <w:rPr>
                          <w:rFonts w:ascii="Arial" w:hAnsi="Arial" w:cs="Arial"/>
                          <w:sz w:val="16"/>
                        </w:rPr>
                        <w:tab/>
                        <w:t>Texte à publier aux annexes du Moniteur belge</w:t>
                      </w:r>
                    </w:p>
                    <w:p w:rsidR="001604D3" w:rsidRDefault="001604D3">
                      <w:pPr>
                        <w:ind w:left="709" w:hanging="709"/>
                      </w:pPr>
                      <w:r>
                        <w:rPr>
                          <w:rFonts w:ascii="Arial" w:hAnsi="Arial" w:cs="Arial"/>
                          <w:sz w:val="16"/>
                          <w:lang w:val="fr-FR"/>
                        </w:rPr>
                        <w:t>Volet C :</w:t>
                      </w:r>
                      <w:r>
                        <w:rPr>
                          <w:rFonts w:ascii="Arial" w:hAnsi="Arial" w:cs="Arial"/>
                          <w:sz w:val="16"/>
                          <w:lang w:val="fr-FR"/>
                        </w:rPr>
                        <w:tab/>
                        <w:t>A compléter uniquement en cas de constitution</w:t>
                      </w:r>
                    </w:p>
                  </w:txbxContent>
                </v:textbox>
              </v:shape>
            </w:pict>
          </mc:Fallback>
        </mc:AlternateContent>
      </w:r>
      <w:r w:rsidR="00715858">
        <w:rPr>
          <w:noProof/>
          <w:lang w:val="fr-FR" w:eastAsia="fr-FR"/>
        </w:rPr>
        <w:drawing>
          <wp:anchor distT="0" distB="0" distL="114935" distR="114935" simplePos="0" relativeHeight="251667968" behindDoc="0" locked="0" layoutInCell="1" allowOverlap="1">
            <wp:simplePos x="0" y="0"/>
            <wp:positionH relativeFrom="column">
              <wp:posOffset>-276860</wp:posOffset>
            </wp:positionH>
            <wp:positionV relativeFrom="paragraph">
              <wp:posOffset>-77470</wp:posOffset>
            </wp:positionV>
            <wp:extent cx="981710" cy="772795"/>
            <wp:effectExtent l="19050" t="0" r="889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981710" cy="772795"/>
                    </a:xfrm>
                    <a:prstGeom prst="rect">
                      <a:avLst/>
                    </a:prstGeom>
                    <a:solidFill>
                      <a:srgbClr val="FFFFFF"/>
                    </a:solidFill>
                    <a:ln w="9525">
                      <a:noFill/>
                      <a:miter lim="800000"/>
                      <a:headEnd/>
                      <a:tailEnd/>
                    </a:ln>
                  </pic:spPr>
                </pic:pic>
              </a:graphicData>
            </a:graphic>
          </wp:anchor>
        </w:drawing>
      </w:r>
    </w:p>
    <w:tbl>
      <w:tblPr>
        <w:tblW w:w="0" w:type="auto"/>
        <w:tblInd w:w="-674" w:type="dxa"/>
        <w:tblLayout w:type="fixed"/>
        <w:tblCellMar>
          <w:left w:w="18" w:type="dxa"/>
          <w:right w:w="18" w:type="dxa"/>
        </w:tblCellMar>
        <w:tblLook w:val="0000" w:firstRow="0" w:lastRow="0" w:firstColumn="0" w:lastColumn="0" w:noHBand="0" w:noVBand="0"/>
      </w:tblPr>
      <w:tblGrid>
        <w:gridCol w:w="2127"/>
        <w:gridCol w:w="113"/>
        <w:gridCol w:w="4110"/>
        <w:gridCol w:w="1702"/>
        <w:gridCol w:w="2410"/>
        <w:gridCol w:w="50"/>
        <w:gridCol w:w="30"/>
      </w:tblGrid>
      <w:tr w:rsidR="001A7BB1">
        <w:trPr>
          <w:gridAfter w:val="1"/>
          <w:wAfter w:w="25" w:type="dxa"/>
          <w:cantSplit/>
          <w:trHeight w:val="80"/>
        </w:trPr>
        <w:tc>
          <w:tcPr>
            <w:tcW w:w="2127" w:type="dxa"/>
            <w:shd w:val="clear" w:color="auto" w:fill="auto"/>
            <w:vAlign w:val="center"/>
          </w:tcPr>
          <w:p w:rsidR="001A7BB1" w:rsidRDefault="001A7BB1">
            <w:pPr>
              <w:pStyle w:val="Titre10"/>
              <w:tabs>
                <w:tab w:val="left" w:pos="1348"/>
              </w:tabs>
              <w:snapToGrid w:val="0"/>
              <w:rPr>
                <w:rFonts w:ascii="Arial Narrow" w:hAnsi="Arial Narrow" w:cs="Arial Narrow"/>
                <w:sz w:val="16"/>
              </w:rPr>
            </w:pPr>
          </w:p>
        </w:tc>
        <w:tc>
          <w:tcPr>
            <w:tcW w:w="113" w:type="dxa"/>
            <w:shd w:val="clear" w:color="auto" w:fill="auto"/>
            <w:vAlign w:val="center"/>
          </w:tcPr>
          <w:p w:rsidR="001A7BB1" w:rsidRDefault="001A7BB1">
            <w:pPr>
              <w:pStyle w:val="Titre10"/>
              <w:snapToGrid w:val="0"/>
              <w:rPr>
                <w:rFonts w:ascii="Arial" w:hAnsi="Arial" w:cs="Arial"/>
                <w:b/>
                <w:sz w:val="32"/>
              </w:rPr>
            </w:pPr>
          </w:p>
        </w:tc>
        <w:tc>
          <w:tcPr>
            <w:tcW w:w="4110" w:type="dxa"/>
            <w:shd w:val="clear" w:color="auto" w:fill="auto"/>
            <w:vAlign w:val="center"/>
          </w:tcPr>
          <w:p w:rsidR="001A7BB1" w:rsidRDefault="001A7BB1">
            <w:pPr>
              <w:pStyle w:val="Titre3"/>
              <w:spacing w:before="60"/>
              <w:ind w:left="720" w:firstLine="0"/>
              <w:rPr>
                <w:rFonts w:ascii="Arial" w:hAnsi="Arial" w:cs="Arial"/>
                <w:b/>
                <w:sz w:val="20"/>
              </w:rPr>
            </w:pPr>
            <w:r>
              <w:rPr>
                <w:rFonts w:ascii="Arial" w:eastAsia="Arial" w:hAnsi="Arial" w:cs="Arial"/>
                <w:sz w:val="20"/>
                <w:u w:val="none"/>
              </w:rPr>
              <w:t xml:space="preserve"> </w:t>
            </w:r>
          </w:p>
        </w:tc>
        <w:tc>
          <w:tcPr>
            <w:tcW w:w="4162" w:type="dxa"/>
            <w:gridSpan w:val="3"/>
            <w:tcBorders>
              <w:top w:val="single" w:sz="4" w:space="0" w:color="000000"/>
              <w:left w:val="single" w:sz="4" w:space="0" w:color="000000"/>
              <w:right w:val="single" w:sz="4" w:space="0" w:color="000000"/>
            </w:tcBorders>
            <w:shd w:val="clear" w:color="auto" w:fill="EAEAEA"/>
            <w:vAlign w:val="center"/>
          </w:tcPr>
          <w:p w:rsidR="001A7BB1" w:rsidRDefault="001A7BB1">
            <w:pPr>
              <w:pStyle w:val="Titre10"/>
              <w:tabs>
                <w:tab w:val="left" w:pos="298"/>
                <w:tab w:val="left" w:pos="385"/>
              </w:tabs>
              <w:spacing w:before="60"/>
            </w:pPr>
            <w:r>
              <w:rPr>
                <w:rFonts w:ascii="Arial" w:hAnsi="Arial" w:cs="Arial"/>
                <w:b/>
                <w:sz w:val="20"/>
              </w:rPr>
              <w:t>A remplir par le greffe</w:t>
            </w:r>
          </w:p>
        </w:tc>
      </w:tr>
      <w:tr w:rsidR="001A7BB1">
        <w:trPr>
          <w:gridAfter w:val="1"/>
          <w:wAfter w:w="25" w:type="dxa"/>
          <w:cantSplit/>
          <w:trHeight w:val="80"/>
        </w:trPr>
        <w:tc>
          <w:tcPr>
            <w:tcW w:w="2127" w:type="dxa"/>
            <w:shd w:val="clear" w:color="auto" w:fill="auto"/>
            <w:vAlign w:val="center"/>
          </w:tcPr>
          <w:p w:rsidR="001A7BB1" w:rsidRDefault="00414AC3">
            <w:pPr>
              <w:pStyle w:val="Titre10"/>
              <w:tabs>
                <w:tab w:val="left" w:pos="1348"/>
              </w:tabs>
              <w:snapToGrid w:val="0"/>
              <w:rPr>
                <w:rFonts w:ascii="Arial" w:hAnsi="Arial" w:cs="Arial"/>
                <w:b/>
                <w:sz w:val="20"/>
                <w:lang w:eastAsia="fr-BE"/>
              </w:rPr>
            </w:pPr>
            <w:r>
              <w:rPr>
                <w:noProof/>
                <w:lang w:val="fr-FR" w:eastAsia="fr-FR"/>
              </w:rPr>
              <mc:AlternateContent>
                <mc:Choice Requires="wps">
                  <w:drawing>
                    <wp:anchor distT="0" distB="0" distL="114935" distR="114935" simplePos="0" relativeHeight="251664896" behindDoc="0" locked="0" layoutInCell="1" allowOverlap="1">
                      <wp:simplePos x="0" y="0"/>
                      <wp:positionH relativeFrom="margin">
                        <wp:posOffset>-431800</wp:posOffset>
                      </wp:positionH>
                      <wp:positionV relativeFrom="paragraph">
                        <wp:posOffset>881380</wp:posOffset>
                      </wp:positionV>
                      <wp:extent cx="3912235" cy="400685"/>
                      <wp:effectExtent l="11430" t="12065" r="10160" b="635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2235" cy="400685"/>
                              </a:xfrm>
                              <a:prstGeom prst="rect">
                                <a:avLst/>
                              </a:prstGeom>
                              <a:solidFill>
                                <a:srgbClr val="66CCFF"/>
                              </a:solidFill>
                              <a:ln w="9525">
                                <a:solidFill>
                                  <a:srgbClr val="808080"/>
                                </a:solidFill>
                                <a:miter lim="800000"/>
                                <a:headEnd/>
                                <a:tailEnd/>
                              </a:ln>
                            </wps:spPr>
                            <wps:txbx>
                              <w:txbxContent>
                                <w:p w:rsidR="001604D3" w:rsidRPr="00414AC3" w:rsidRDefault="001604D3">
                                  <w:pPr>
                                    <w:rPr>
                                      <w:rFonts w:ascii="Arial Black" w:hAnsi="Arial Black" w:cs="Arial Black"/>
                                      <w:b/>
                                      <w:outline/>
                                      <w:color w:val="BFBFBF" w:themeColor="background1" w:themeShade="BF"/>
                                      <w:sz w:val="40"/>
                                      <w:lang w:val="fr-B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414AC3">
                                    <w:rPr>
                                      <w:rFonts w:ascii="Arial" w:hAnsi="Arial" w:cs="Arial"/>
                                      <w:b/>
                                      <w:outline/>
                                      <w:color w:val="BFBFBF" w:themeColor="background1" w:themeShade="BF"/>
                                      <w:spacing w:val="-10"/>
                                      <w:sz w:val="32"/>
                                      <w:szCs w:val="32"/>
                                      <w:lang w:val="fr-B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Associations, Fondations et Organismes</w:t>
                                  </w:r>
                                </w:p>
                                <w:p w:rsidR="001604D3" w:rsidRPr="00414AC3" w:rsidRDefault="001604D3">
                                  <w:pPr>
                                    <w:jc w:val="right"/>
                                    <w:rPr>
                                      <w:rFonts w:ascii="Arial Black" w:hAnsi="Arial Black" w:cs="Arial Black"/>
                                      <w:b/>
                                      <w:outline/>
                                      <w:color w:val="BFBFBF" w:themeColor="background1" w:themeShade="BF"/>
                                      <w:sz w:val="40"/>
                                      <w:lang w:val="fr-B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left:0;text-align:left;margin-left:-34pt;margin-top:69.4pt;width:308.05pt;height:31.55pt;z-index:251664896;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" fillcolor="#6cf" strokecolor="gray">
                      <v:textbox>
                        <w:txbxContent>
                          <w:p w:rsidR="001604D3" w:rsidRPr="00414AC3" w:rsidRDefault="001604D3">
                            <w:pPr>
                              <w:rPr>
                                <w:rFonts w:ascii="Arial Black" w:hAnsi="Arial Black" w:cs="Arial Black"/>
                                <w:b/>
                                <w:outline/>
                                <w:color w:val="BFBFBF" w:themeColor="background1" w:themeShade="BF"/>
                                <w:sz w:val="40"/>
                                <w:lang w:val="fr-B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414AC3">
                              <w:rPr>
                                <w:rFonts w:ascii="Arial" w:hAnsi="Arial" w:cs="Arial"/>
                                <w:b/>
                                <w:outline/>
                                <w:color w:val="BFBFBF" w:themeColor="background1" w:themeShade="BF"/>
                                <w:spacing w:val="-10"/>
                                <w:sz w:val="32"/>
                                <w:szCs w:val="32"/>
                                <w:lang w:val="fr-B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Associations, Fondations et Organismes</w:t>
                            </w:r>
                          </w:p>
                          <w:p w:rsidR="001604D3" w:rsidRPr="00414AC3" w:rsidRDefault="001604D3">
                            <w:pPr>
                              <w:jc w:val="right"/>
                              <w:rPr>
                                <w:rFonts w:ascii="Arial Black" w:hAnsi="Arial Black" w:cs="Arial Black"/>
                                <w:b/>
                                <w:outline/>
                                <w:color w:val="BFBFBF" w:themeColor="background1" w:themeShade="BF"/>
                                <w:sz w:val="40"/>
                                <w:lang w:val="fr-B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p>
                        </w:txbxContent>
                      </v:textbox>
                      <w10:wrap anchorx="margin"/>
                    </v:shape>
                  </w:pict>
                </mc:Fallback>
              </mc:AlternateContent>
            </w:r>
          </w:p>
          <w:p w:rsidR="001A7BB1" w:rsidRDefault="00414AC3">
            <w:pPr>
              <w:pStyle w:val="Titre10"/>
              <w:tabs>
                <w:tab w:val="left" w:pos="1348"/>
              </w:tabs>
              <w:spacing w:before="40"/>
              <w:rPr>
                <w:rFonts w:ascii="Arial" w:hAnsi="Arial" w:cs="Arial"/>
                <w:b/>
                <w:sz w:val="20"/>
                <w:lang w:eastAsia="fr-BE"/>
              </w:rPr>
            </w:pPr>
            <w:r>
              <w:rPr>
                <w:noProof/>
                <w:lang w:val="fr-FR" w:eastAsia="fr-FR"/>
              </w:rPr>
              <mc:AlternateContent>
                <mc:Choice Requires="wps">
                  <w:drawing>
                    <wp:anchor distT="0" distB="0" distL="114300" distR="114300" simplePos="0" relativeHeight="251658752" behindDoc="0" locked="0" layoutInCell="1" allowOverlap="1">
                      <wp:simplePos x="0" y="0"/>
                      <wp:positionH relativeFrom="margin">
                        <wp:posOffset>4952365</wp:posOffset>
                      </wp:positionH>
                      <wp:positionV relativeFrom="paragraph">
                        <wp:posOffset>258445</wp:posOffset>
                      </wp:positionV>
                      <wp:extent cx="365760" cy="0"/>
                      <wp:effectExtent l="13970" t="11430" r="10795" b="7620"/>
                      <wp:wrapNone/>
                      <wp:docPr id="2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3240">
                                <a:solidFill>
                                  <a:srgbClr val="C0C0C0"/>
                                </a:solidFill>
                                <a:prstDash val="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686B3" id="Line 15" o:spid="_x0000_s1026" style="position:absolute;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89.95pt,20.35pt" to="418.7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" strokecolor="silver" strokeweight=".09mm">
                      <v:stroke dashstyle="dash" joinstyle="miter"/>
                      <w10:wrap anchorx="margin"/>
                    </v:line>
                  </w:pict>
                </mc:Fallback>
              </mc:AlternateContent>
            </w:r>
            <w:r w:rsidR="001A7BB1">
              <w:rPr>
                <w:rFonts w:ascii="Arial" w:hAnsi="Arial" w:cs="Arial"/>
                <w:sz w:val="20"/>
                <w:lang w:eastAsia="fr-BE"/>
              </w:rPr>
              <w:t>Service public fédéral</w:t>
            </w:r>
          </w:p>
          <w:p w:rsidR="001A7BB1" w:rsidRDefault="001A7BB1">
            <w:pPr>
              <w:pStyle w:val="Titre10"/>
              <w:tabs>
                <w:tab w:val="left" w:pos="1348"/>
              </w:tabs>
              <w:rPr>
                <w:rFonts w:ascii="Arial Narrow" w:hAnsi="Arial Narrow" w:cs="Arial Narrow"/>
                <w:sz w:val="24"/>
              </w:rPr>
            </w:pPr>
            <w:r>
              <w:rPr>
                <w:rFonts w:ascii="Arial" w:hAnsi="Arial" w:cs="Arial"/>
                <w:b/>
                <w:sz w:val="20"/>
                <w:lang w:eastAsia="fr-BE"/>
              </w:rPr>
              <w:t>Justice</w:t>
            </w:r>
          </w:p>
          <w:p w:rsidR="001A7BB1" w:rsidRDefault="001A7BB1">
            <w:pPr>
              <w:pStyle w:val="Titre10"/>
              <w:tabs>
                <w:tab w:val="left" w:pos="1348"/>
              </w:tabs>
              <w:jc w:val="left"/>
              <w:rPr>
                <w:rFonts w:ascii="Arial Narrow" w:hAnsi="Arial Narrow" w:cs="Arial Narrow"/>
                <w:sz w:val="24"/>
              </w:rPr>
            </w:pPr>
          </w:p>
        </w:tc>
        <w:tc>
          <w:tcPr>
            <w:tcW w:w="113" w:type="dxa"/>
            <w:shd w:val="clear" w:color="auto" w:fill="auto"/>
          </w:tcPr>
          <w:p w:rsidR="001A7BB1" w:rsidRDefault="001A7BB1">
            <w:pPr>
              <w:pStyle w:val="Titre10"/>
              <w:snapToGrid w:val="0"/>
              <w:rPr>
                <w:rFonts w:ascii="Arial" w:hAnsi="Arial" w:cs="Arial"/>
                <w:b/>
                <w:sz w:val="32"/>
              </w:rPr>
            </w:pPr>
          </w:p>
        </w:tc>
        <w:tc>
          <w:tcPr>
            <w:tcW w:w="4110" w:type="dxa"/>
            <w:shd w:val="clear" w:color="auto" w:fill="auto"/>
          </w:tcPr>
          <w:p w:rsidR="001A7BB1" w:rsidRDefault="001A7BB1">
            <w:pPr>
              <w:pStyle w:val="Titre10"/>
              <w:tabs>
                <w:tab w:val="left" w:pos="298"/>
                <w:tab w:val="left" w:pos="385"/>
              </w:tabs>
              <w:snapToGrid w:val="0"/>
              <w:spacing w:before="60" w:after="120"/>
              <w:jc w:val="left"/>
              <w:rPr>
                <w:rFonts w:ascii="Arial" w:hAnsi="Arial" w:cs="Arial"/>
                <w:sz w:val="20"/>
              </w:rPr>
            </w:pPr>
          </w:p>
        </w:tc>
        <w:tc>
          <w:tcPr>
            <w:tcW w:w="4162" w:type="dxa"/>
            <w:gridSpan w:val="3"/>
            <w:tcBorders>
              <w:left w:val="single" w:sz="4" w:space="0" w:color="000000"/>
              <w:bottom w:val="single" w:sz="4" w:space="0" w:color="000000"/>
              <w:right w:val="single" w:sz="4" w:space="0" w:color="000000"/>
            </w:tcBorders>
            <w:shd w:val="clear" w:color="auto" w:fill="auto"/>
          </w:tcPr>
          <w:p w:rsidR="001A7BB1" w:rsidRDefault="001A7BB1">
            <w:pPr>
              <w:pStyle w:val="Titre3"/>
              <w:snapToGrid w:val="0"/>
              <w:ind w:left="720" w:firstLine="0"/>
              <w:rPr>
                <w:rFonts w:ascii="Arial" w:hAnsi="Arial" w:cs="Arial"/>
                <w:sz w:val="16"/>
              </w:rPr>
            </w:pPr>
          </w:p>
          <w:p w:rsidR="001A7BB1" w:rsidRDefault="001A7BB1">
            <w:pPr>
              <w:pStyle w:val="Titre3"/>
              <w:tabs>
                <w:tab w:val="left" w:pos="385"/>
              </w:tabs>
              <w:spacing w:before="60"/>
              <w:ind w:left="720" w:firstLine="0"/>
              <w:rPr>
                <w:rFonts w:ascii="Arial" w:hAnsi="Arial" w:cs="Arial"/>
                <w:sz w:val="28"/>
                <w:u w:val="none"/>
              </w:rPr>
            </w:pPr>
            <w:r>
              <w:rPr>
                <w:rFonts w:ascii="Arial" w:hAnsi="Arial" w:cs="Arial"/>
                <w:sz w:val="20"/>
              </w:rPr>
              <w:tab/>
              <w:t>Nombre de pages</w:t>
            </w:r>
            <w:r>
              <w:rPr>
                <w:rFonts w:ascii="Arial" w:hAnsi="Arial" w:cs="Arial"/>
                <w:sz w:val="20"/>
                <w:u w:val="none"/>
              </w:rPr>
              <w:t xml:space="preserve">              page(s) </w:t>
            </w:r>
          </w:p>
          <w:p w:rsidR="001A7BB1" w:rsidRDefault="001A7BB1">
            <w:pPr>
              <w:pStyle w:val="Titre3"/>
              <w:tabs>
                <w:tab w:val="left" w:pos="385"/>
              </w:tabs>
              <w:spacing w:before="60"/>
              <w:ind w:left="720" w:firstLine="0"/>
              <w:rPr>
                <w:rFonts w:ascii="Arial" w:hAnsi="Arial" w:cs="Arial"/>
              </w:rPr>
            </w:pPr>
            <w:r>
              <w:rPr>
                <w:rFonts w:ascii="Arial" w:hAnsi="Arial" w:cs="Arial"/>
                <w:sz w:val="28"/>
                <w:u w:val="none"/>
              </w:rPr>
              <w:tab/>
            </w:r>
            <w:r>
              <w:rPr>
                <w:rFonts w:ascii="Arial Narrow" w:hAnsi="Arial Narrow" w:cs="Arial Narrow"/>
                <w:color w:val="C0C0C0"/>
                <w:w w:val="150"/>
                <w:sz w:val="28"/>
                <w:u w:val="none"/>
              </w:rPr>
              <w:t>O</w:t>
            </w:r>
            <w:r>
              <w:rPr>
                <w:rFonts w:ascii="Arial" w:hAnsi="Arial" w:cs="Arial"/>
                <w:sz w:val="20"/>
                <w:u w:val="none"/>
              </w:rPr>
              <w:t xml:space="preserve"> Tarif Constitution</w:t>
            </w:r>
          </w:p>
          <w:p w:rsidR="001A7BB1" w:rsidRDefault="001A7BB1">
            <w:pPr>
              <w:pStyle w:val="Titre10"/>
              <w:tabs>
                <w:tab w:val="left" w:pos="298"/>
                <w:tab w:val="left" w:pos="385"/>
              </w:tabs>
              <w:spacing w:before="60"/>
              <w:jc w:val="left"/>
              <w:rPr>
                <w:rFonts w:ascii="Arial" w:hAnsi="Arial" w:cs="Arial"/>
              </w:rPr>
            </w:pPr>
            <w:r>
              <w:rPr>
                <w:rFonts w:ascii="Arial" w:hAnsi="Arial" w:cs="Arial"/>
              </w:rPr>
              <w:tab/>
            </w:r>
            <w:r>
              <w:rPr>
                <w:rFonts w:ascii="Arial" w:hAnsi="Arial" w:cs="Arial"/>
              </w:rPr>
              <w:tab/>
            </w:r>
            <w:r>
              <w:rPr>
                <w:rFonts w:ascii="Arial Narrow" w:hAnsi="Arial Narrow" w:cs="Arial Narrow"/>
                <w:color w:val="C0C0C0"/>
                <w:w w:val="150"/>
              </w:rPr>
              <w:t>O</w:t>
            </w:r>
            <w:r>
              <w:rPr>
                <w:rFonts w:ascii="Arial" w:hAnsi="Arial" w:cs="Arial"/>
                <w:sz w:val="24"/>
              </w:rPr>
              <w:t xml:space="preserve"> </w:t>
            </w:r>
            <w:r>
              <w:rPr>
                <w:rFonts w:ascii="Arial" w:hAnsi="Arial" w:cs="Arial"/>
                <w:sz w:val="20"/>
              </w:rPr>
              <w:t>Tarif Modification</w:t>
            </w:r>
          </w:p>
          <w:p w:rsidR="001A7BB1" w:rsidRDefault="001A7BB1">
            <w:pPr>
              <w:pStyle w:val="Titre10"/>
              <w:tabs>
                <w:tab w:val="left" w:pos="298"/>
                <w:tab w:val="left" w:pos="385"/>
              </w:tabs>
              <w:spacing w:before="60" w:after="120"/>
              <w:jc w:val="left"/>
              <w:rPr>
                <w:rFonts w:ascii="Arial Narrow" w:hAnsi="Arial Narrow" w:cs="Arial Narrow"/>
                <w:b/>
                <w:sz w:val="24"/>
              </w:rPr>
            </w:pPr>
            <w:r>
              <w:rPr>
                <w:rFonts w:ascii="Arial" w:hAnsi="Arial" w:cs="Arial"/>
              </w:rPr>
              <w:tab/>
            </w:r>
            <w:r>
              <w:rPr>
                <w:rFonts w:ascii="Arial" w:hAnsi="Arial" w:cs="Arial"/>
              </w:rPr>
              <w:tab/>
            </w:r>
            <w:r>
              <w:rPr>
                <w:rFonts w:ascii="Arial Narrow" w:hAnsi="Arial Narrow" w:cs="Arial Narrow"/>
                <w:color w:val="C0C0C0"/>
                <w:w w:val="150"/>
              </w:rPr>
              <w:t>O</w:t>
            </w:r>
            <w:r>
              <w:rPr>
                <w:rFonts w:ascii="Arial" w:hAnsi="Arial" w:cs="Arial"/>
                <w:sz w:val="24"/>
              </w:rPr>
              <w:t xml:space="preserve"> </w:t>
            </w:r>
            <w:r>
              <w:rPr>
                <w:rFonts w:ascii="Arial" w:hAnsi="Arial" w:cs="Arial"/>
                <w:sz w:val="20"/>
              </w:rPr>
              <w:t>Publication gratuite</w:t>
            </w:r>
          </w:p>
        </w:tc>
      </w:tr>
      <w:tr w:rsidR="001A7BB1">
        <w:tblPrEx>
          <w:tblCellMar>
            <w:left w:w="0" w:type="dxa"/>
            <w:right w:w="0" w:type="dxa"/>
          </w:tblCellMar>
        </w:tblPrEx>
        <w:trPr>
          <w:gridAfter w:val="1"/>
          <w:wAfter w:w="30" w:type="dxa"/>
          <w:cantSplit/>
          <w:trHeight w:val="80"/>
        </w:trPr>
        <w:tc>
          <w:tcPr>
            <w:tcW w:w="2127" w:type="dxa"/>
            <w:shd w:val="clear" w:color="auto" w:fill="auto"/>
            <w:vAlign w:val="center"/>
          </w:tcPr>
          <w:p w:rsidR="001A7BB1" w:rsidRDefault="001A7BB1">
            <w:pPr>
              <w:pStyle w:val="Titre10"/>
              <w:tabs>
                <w:tab w:val="left" w:pos="1348"/>
              </w:tabs>
              <w:snapToGrid w:val="0"/>
              <w:rPr>
                <w:rFonts w:ascii="Arial Narrow" w:hAnsi="Arial Narrow" w:cs="Arial Narrow"/>
                <w:b/>
                <w:sz w:val="24"/>
              </w:rPr>
            </w:pPr>
          </w:p>
        </w:tc>
        <w:tc>
          <w:tcPr>
            <w:tcW w:w="113" w:type="dxa"/>
            <w:shd w:val="clear" w:color="auto" w:fill="auto"/>
          </w:tcPr>
          <w:p w:rsidR="001A7BB1" w:rsidRDefault="001A7BB1">
            <w:pPr>
              <w:pStyle w:val="Titre10"/>
              <w:snapToGrid w:val="0"/>
              <w:rPr>
                <w:rFonts w:ascii="Arial" w:hAnsi="Arial" w:cs="Arial"/>
                <w:b/>
                <w:sz w:val="24"/>
              </w:rPr>
            </w:pPr>
          </w:p>
        </w:tc>
        <w:tc>
          <w:tcPr>
            <w:tcW w:w="4110" w:type="dxa"/>
            <w:shd w:val="clear" w:color="auto" w:fill="auto"/>
          </w:tcPr>
          <w:p w:rsidR="001A7BB1" w:rsidRDefault="001A7BB1">
            <w:pPr>
              <w:pStyle w:val="Titre10"/>
              <w:tabs>
                <w:tab w:val="left" w:pos="298"/>
              </w:tabs>
              <w:snapToGrid w:val="0"/>
              <w:rPr>
                <w:rFonts w:ascii="Arial" w:hAnsi="Arial" w:cs="Arial"/>
                <w:b/>
                <w:sz w:val="24"/>
              </w:rPr>
            </w:pPr>
          </w:p>
        </w:tc>
        <w:tc>
          <w:tcPr>
            <w:tcW w:w="4112" w:type="dxa"/>
            <w:gridSpan w:val="2"/>
            <w:shd w:val="clear" w:color="auto" w:fill="auto"/>
          </w:tcPr>
          <w:p w:rsidR="001A7BB1" w:rsidRDefault="001A7BB1">
            <w:pPr>
              <w:pStyle w:val="Titre10"/>
              <w:tabs>
                <w:tab w:val="left" w:pos="298"/>
                <w:tab w:val="left" w:pos="385"/>
              </w:tabs>
              <w:snapToGrid w:val="0"/>
              <w:jc w:val="left"/>
              <w:rPr>
                <w:rFonts w:ascii="Arial" w:hAnsi="Arial" w:cs="Arial"/>
                <w:sz w:val="24"/>
              </w:rPr>
            </w:pPr>
          </w:p>
        </w:tc>
        <w:tc>
          <w:tcPr>
            <w:tcW w:w="45" w:type="dxa"/>
            <w:shd w:val="clear" w:color="auto" w:fill="auto"/>
          </w:tcPr>
          <w:p w:rsidR="001A7BB1" w:rsidRDefault="001A7BB1">
            <w:pPr>
              <w:snapToGrid w:val="0"/>
              <w:rPr>
                <w:rFonts w:ascii="Arial Narrow" w:hAnsi="Arial Narrow" w:cs="Arial Narrow"/>
                <w:sz w:val="16"/>
                <w:lang w:val="fr-BE"/>
              </w:rPr>
            </w:pPr>
          </w:p>
        </w:tc>
      </w:tr>
      <w:tr w:rsidR="001A7BB1">
        <w:trPr>
          <w:cantSplit/>
          <w:trHeight w:val="80"/>
        </w:trPr>
        <w:tc>
          <w:tcPr>
            <w:tcW w:w="2127" w:type="dxa"/>
            <w:tcBorders>
              <w:top w:val="single" w:sz="6" w:space="0" w:color="808080"/>
              <w:left w:val="single" w:sz="6" w:space="0" w:color="808080"/>
            </w:tcBorders>
            <w:shd w:val="clear" w:color="auto" w:fill="EAEAEA"/>
            <w:vAlign w:val="center"/>
          </w:tcPr>
          <w:p w:rsidR="001A7BB1" w:rsidRDefault="001A7BB1">
            <w:pPr>
              <w:pStyle w:val="Titre10"/>
              <w:tabs>
                <w:tab w:val="left" w:pos="1348"/>
              </w:tabs>
              <w:rPr>
                <w:rFonts w:ascii="Arial" w:hAnsi="Arial" w:cs="Arial"/>
                <w:b/>
                <w:sz w:val="32"/>
              </w:rPr>
            </w:pPr>
            <w:r>
              <w:rPr>
                <w:rFonts w:ascii="Arial Narrow" w:hAnsi="Arial Narrow" w:cs="Arial Narrow"/>
                <w:sz w:val="16"/>
              </w:rPr>
              <w:t xml:space="preserve">A compléter en lettres capitales </w:t>
            </w:r>
            <w:r>
              <w:rPr>
                <w:rFonts w:ascii="Arial Narrow" w:hAnsi="Arial Narrow" w:cs="Arial Narrow"/>
                <w:sz w:val="16"/>
              </w:rPr>
              <w:br/>
              <w:t>et à  joindre lors du dépôt d’un acte au greffe</w:t>
            </w:r>
          </w:p>
        </w:tc>
        <w:tc>
          <w:tcPr>
            <w:tcW w:w="113" w:type="dxa"/>
            <w:tcBorders>
              <w:top w:val="single" w:sz="6" w:space="0" w:color="808080"/>
              <w:left w:val="single" w:sz="4" w:space="0" w:color="808080"/>
            </w:tcBorders>
            <w:shd w:val="clear" w:color="auto" w:fill="auto"/>
          </w:tcPr>
          <w:p w:rsidR="001A7BB1" w:rsidRDefault="001A7BB1">
            <w:pPr>
              <w:pStyle w:val="Titre10"/>
              <w:snapToGrid w:val="0"/>
              <w:rPr>
                <w:rFonts w:ascii="Arial" w:hAnsi="Arial" w:cs="Arial"/>
                <w:b/>
                <w:sz w:val="32"/>
              </w:rPr>
            </w:pPr>
          </w:p>
        </w:tc>
        <w:tc>
          <w:tcPr>
            <w:tcW w:w="8297" w:type="dxa"/>
            <w:gridSpan w:val="5"/>
            <w:tcBorders>
              <w:top w:val="single" w:sz="6" w:space="0" w:color="808080"/>
              <w:right w:val="single" w:sz="6" w:space="0" w:color="808080"/>
            </w:tcBorders>
            <w:shd w:val="clear" w:color="auto" w:fill="auto"/>
          </w:tcPr>
          <w:p w:rsidR="001A7BB1" w:rsidRDefault="001A7BB1">
            <w:pPr>
              <w:pStyle w:val="Titre10"/>
              <w:tabs>
                <w:tab w:val="left" w:pos="1376"/>
              </w:tabs>
              <w:spacing w:before="120"/>
              <w:jc w:val="left"/>
              <w:rPr>
                <w:rFonts w:ascii="Arial" w:hAnsi="Arial" w:cs="Arial"/>
                <w:b/>
              </w:rPr>
            </w:pPr>
            <w:r>
              <w:rPr>
                <w:rFonts w:ascii="Arial" w:hAnsi="Arial" w:cs="Arial"/>
                <w:b/>
                <w:u w:val="single"/>
              </w:rPr>
              <w:t>Formulaire I</w:t>
            </w:r>
            <w:r>
              <w:rPr>
                <w:rFonts w:ascii="Arial" w:hAnsi="Arial" w:cs="Arial"/>
                <w:b/>
              </w:rPr>
              <w:t xml:space="preserve">  de demande d’immatriculation (BCE) et/ou </w:t>
            </w:r>
          </w:p>
          <w:p w:rsidR="001A7BB1" w:rsidRDefault="001A7BB1">
            <w:pPr>
              <w:pStyle w:val="Titre10"/>
              <w:tabs>
                <w:tab w:val="left" w:pos="1376"/>
              </w:tabs>
              <w:jc w:val="right"/>
              <w:rPr>
                <w:rFonts w:ascii="Arial" w:hAnsi="Arial" w:cs="Arial"/>
                <w:b/>
                <w:sz w:val="8"/>
              </w:rPr>
            </w:pPr>
            <w:r>
              <w:rPr>
                <w:rFonts w:ascii="Arial" w:hAnsi="Arial" w:cs="Arial"/>
                <w:b/>
              </w:rPr>
              <w:t>de publication dans les annexes du Moniteur belge</w:t>
            </w:r>
          </w:p>
        </w:tc>
      </w:tr>
      <w:tr w:rsidR="001A7BB1">
        <w:trPr>
          <w:cantSplit/>
          <w:trHeight w:val="8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b/>
                <w:sz w:val="8"/>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8"/>
              </w:rPr>
            </w:pPr>
          </w:p>
        </w:tc>
        <w:tc>
          <w:tcPr>
            <w:tcW w:w="8297" w:type="dxa"/>
            <w:gridSpan w:val="5"/>
            <w:tcBorders>
              <w:right w:val="single" w:sz="6" w:space="0" w:color="808080"/>
            </w:tcBorders>
            <w:shd w:val="clear" w:color="auto" w:fill="auto"/>
          </w:tcPr>
          <w:p w:rsidR="001A7BB1" w:rsidRDefault="001A7BB1">
            <w:pPr>
              <w:pStyle w:val="Titre10"/>
              <w:snapToGrid w:val="0"/>
              <w:rPr>
                <w:rFonts w:ascii="Arial" w:hAnsi="Arial" w:cs="Arial"/>
                <w:b/>
                <w:sz w:val="8"/>
              </w:rPr>
            </w:pPr>
          </w:p>
        </w:tc>
      </w:tr>
      <w:tr w:rsidR="001A7BB1">
        <w:trPr>
          <w:cantSplit/>
          <w:trHeight w:val="80"/>
        </w:trPr>
        <w:tc>
          <w:tcPr>
            <w:tcW w:w="2127" w:type="dxa"/>
            <w:tcBorders>
              <w:left w:val="single" w:sz="6" w:space="0" w:color="808080"/>
            </w:tcBorders>
            <w:shd w:val="clear" w:color="auto" w:fill="auto"/>
            <w:vAlign w:val="center"/>
          </w:tcPr>
          <w:p w:rsidR="001A7BB1" w:rsidRDefault="001A7BB1">
            <w:pPr>
              <w:pStyle w:val="Titre10"/>
              <w:tabs>
                <w:tab w:val="left" w:pos="652"/>
              </w:tabs>
              <w:snapToGrid w:val="0"/>
              <w:ind w:left="652" w:hanging="652"/>
              <w:jc w:val="left"/>
              <w:rPr>
                <w:rFonts w:ascii="Arial" w:hAnsi="Arial" w:cs="Arial"/>
                <w:b/>
                <w:sz w:val="16"/>
              </w:rPr>
            </w:pPr>
          </w:p>
        </w:tc>
        <w:tc>
          <w:tcPr>
            <w:tcW w:w="113" w:type="dxa"/>
            <w:tcBorders>
              <w:left w:val="single" w:sz="4" w:space="0" w:color="808080"/>
            </w:tcBorders>
            <w:shd w:val="clear" w:color="auto" w:fill="auto"/>
          </w:tcPr>
          <w:p w:rsidR="001A7BB1" w:rsidRDefault="001A7BB1">
            <w:pPr>
              <w:pStyle w:val="Titre10"/>
              <w:snapToGrid w:val="0"/>
              <w:jc w:val="left"/>
              <w:rPr>
                <w:rFonts w:ascii="Arial" w:hAnsi="Arial" w:cs="Arial"/>
                <w:sz w:val="22"/>
              </w:rPr>
            </w:pPr>
          </w:p>
        </w:tc>
        <w:tc>
          <w:tcPr>
            <w:tcW w:w="8297" w:type="dxa"/>
            <w:gridSpan w:val="5"/>
            <w:tcBorders>
              <w:right w:val="single" w:sz="6" w:space="0" w:color="808080"/>
            </w:tcBorders>
            <w:shd w:val="clear" w:color="auto" w:fill="auto"/>
          </w:tcPr>
          <w:p w:rsidR="001A7BB1" w:rsidRDefault="001A7BB1">
            <w:pPr>
              <w:pStyle w:val="Titre10"/>
              <w:snapToGrid w:val="0"/>
              <w:jc w:val="left"/>
              <w:rPr>
                <w:rFonts w:ascii="Arial" w:hAnsi="Arial" w:cs="Arial"/>
                <w:sz w:val="22"/>
              </w:rPr>
            </w:pPr>
          </w:p>
          <w:p w:rsidR="001A7BB1" w:rsidRDefault="001A7BB1">
            <w:pPr>
              <w:pStyle w:val="Titre10"/>
              <w:tabs>
                <w:tab w:val="left" w:pos="526"/>
              </w:tabs>
              <w:jc w:val="left"/>
              <w:rPr>
                <w:rFonts w:ascii="Arial" w:hAnsi="Arial" w:cs="Arial"/>
                <w:b/>
                <w:sz w:val="8"/>
              </w:rPr>
            </w:pPr>
            <w:r>
              <w:rPr>
                <w:rFonts w:ascii="Arial" w:eastAsia="Arial" w:hAnsi="Arial" w:cs="Arial"/>
                <w:sz w:val="24"/>
                <w:shd w:val="clear" w:color="auto" w:fill="C0C0C0"/>
              </w:rPr>
              <w:t xml:space="preserve"> </w:t>
            </w:r>
            <w:r w:rsidRPr="00414AC3">
              <w:rPr>
                <w:rFonts w:ascii="Arial" w:hAnsi="Arial" w:cs="Arial"/>
                <w:b/>
                <w:outline/>
                <w:color w:val="BFBFBF" w:themeColor="background1" w:themeShade="BF"/>
                <w:shd w:val="clear" w:color="auto" w:fill="C0C0C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Volet A </w:t>
            </w:r>
            <w:r>
              <w:rPr>
                <w:rFonts w:ascii="Arial" w:hAnsi="Arial" w:cs="Arial"/>
                <w:sz w:val="24"/>
                <w:shd w:val="clear" w:color="auto" w:fill="C0C0C0"/>
              </w:rPr>
              <w:t xml:space="preserve"> </w:t>
            </w:r>
            <w:r w:rsidRPr="00414AC3">
              <w:rPr>
                <w:rFonts w:ascii="Arial Black" w:hAnsi="Arial Black" w:cs="Arial Black"/>
                <w:b/>
                <w:outline/>
                <w:color w:val="FFFFFF"/>
                <w:sz w:val="24"/>
                <w14:textOutline w14:w="9525" w14:cap="flat" w14:cmpd="sng" w14:algn="ctr">
                  <w14:solidFill>
                    <w14:srgbClr w14:val="FFFFFF"/>
                  </w14:solidFill>
                  <w14:prstDash w14:val="solid"/>
                  <w14:round/>
                </w14:textOutline>
                <w14:textFill>
                  <w14:noFill/>
                </w14:textFill>
              </w:rPr>
              <w:t xml:space="preserve"> </w:t>
            </w:r>
            <w:proofErr w:type="spellStart"/>
            <w:r w:rsidRPr="00414AC3">
              <w:rPr>
                <w:rFonts w:ascii="Arial Black" w:hAnsi="Arial Black" w:cs="Arial Black"/>
                <w:b/>
                <w:outline/>
                <w:color w:val="FFFFFF"/>
                <w:sz w:val="24"/>
                <w14:textOutline w14:w="9525" w14:cap="flat" w14:cmpd="sng" w14:algn="ctr">
                  <w14:solidFill>
                    <w14:srgbClr w14:val="FFFFFF"/>
                  </w14:solidFill>
                  <w14:prstDash w14:val="solid"/>
                  <w14:round/>
                </w14:textOutline>
                <w14:textFill>
                  <w14:noFill/>
                </w14:textFill>
              </w:rPr>
              <w:t>A</w:t>
            </w:r>
            <w:r>
              <w:rPr>
                <w:rFonts w:ascii="Arial" w:hAnsi="Arial" w:cs="Arial"/>
                <w:b/>
                <w:sz w:val="24"/>
              </w:rPr>
              <w:t>Identification</w:t>
            </w:r>
            <w:proofErr w:type="spellEnd"/>
          </w:p>
        </w:tc>
      </w:tr>
      <w:tr w:rsidR="001A7BB1">
        <w:trPr>
          <w:cantSplit/>
          <w:trHeight w:val="8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b/>
                <w:sz w:val="8"/>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8"/>
              </w:rPr>
            </w:pPr>
          </w:p>
        </w:tc>
        <w:tc>
          <w:tcPr>
            <w:tcW w:w="8297" w:type="dxa"/>
            <w:gridSpan w:val="5"/>
            <w:tcBorders>
              <w:right w:val="single" w:sz="6" w:space="0" w:color="808080"/>
            </w:tcBorders>
            <w:shd w:val="clear" w:color="auto" w:fill="auto"/>
          </w:tcPr>
          <w:p w:rsidR="001A7BB1" w:rsidRDefault="001A7BB1">
            <w:pPr>
              <w:pStyle w:val="Titre10"/>
              <w:snapToGrid w:val="0"/>
              <w:rPr>
                <w:rFonts w:ascii="Arial" w:hAnsi="Arial" w:cs="Arial"/>
                <w:b/>
                <w:sz w:val="8"/>
              </w:rPr>
            </w:pPr>
          </w:p>
        </w:tc>
      </w:tr>
      <w:tr w:rsidR="001A7BB1">
        <w:trPr>
          <w:cantSplit/>
          <w:trHeight w:val="80"/>
        </w:trPr>
        <w:tc>
          <w:tcPr>
            <w:tcW w:w="2127" w:type="dxa"/>
            <w:tcBorders>
              <w:top w:val="single" w:sz="4" w:space="0" w:color="C0C0C0"/>
              <w:left w:val="single" w:sz="6" w:space="0" w:color="808080"/>
              <w:bottom w:val="single" w:sz="4" w:space="0" w:color="C0C0C0"/>
            </w:tcBorders>
            <w:shd w:val="clear" w:color="auto" w:fill="EAEAEA"/>
            <w:vAlign w:val="center"/>
          </w:tcPr>
          <w:p w:rsidR="001A7BB1" w:rsidRDefault="00414AC3">
            <w:pPr>
              <w:pStyle w:val="Titre10"/>
              <w:rPr>
                <w:rFonts w:ascii="Arial" w:hAnsi="Arial" w:cs="Arial"/>
                <w:b/>
                <w:sz w:val="20"/>
              </w:rPr>
            </w:pPr>
            <w:r>
              <w:rPr>
                <w:noProof/>
                <w:lang w:val="fr-FR" w:eastAsia="fr-FR"/>
              </w:rPr>
              <mc:AlternateContent>
                <mc:Choice Requires="wps">
                  <w:drawing>
                    <wp:anchor distT="0" distB="0" distL="114300" distR="114300" simplePos="0" relativeHeight="251659776" behindDoc="0" locked="0" layoutInCell="1" allowOverlap="1">
                      <wp:simplePos x="0" y="0"/>
                      <wp:positionH relativeFrom="margin">
                        <wp:posOffset>-396240</wp:posOffset>
                      </wp:positionH>
                      <wp:positionV relativeFrom="paragraph">
                        <wp:posOffset>180340</wp:posOffset>
                      </wp:positionV>
                      <wp:extent cx="2771775" cy="0"/>
                      <wp:effectExtent l="8890" t="8890" r="10160" b="10160"/>
                      <wp:wrapNone/>
                      <wp:docPr id="1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71775" cy="0"/>
                              </a:xfrm>
                              <a:prstGeom prst="line">
                                <a:avLst/>
                              </a:prstGeom>
                              <a:noFill/>
                              <a:ln w="9360">
                                <a:solidFill>
                                  <a:srgbClr val="80808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FE78D" id="Line 16" o:spid="_x0000_s1026" style="position:absolute;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1.2pt,14.2pt" to="187.0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" strokecolor="gray" strokeweight=".26mm">
                      <v:stroke joinstyle="miter"/>
                      <w10:wrap anchorx="margin"/>
                    </v:line>
                  </w:pict>
                </mc:Fallback>
              </mc:AlternateContent>
            </w:r>
            <w:r w:rsidR="001A7BB1">
              <w:rPr>
                <w:rFonts w:ascii="Arial" w:hAnsi="Arial" w:cs="Arial"/>
                <w:sz w:val="16"/>
              </w:rPr>
              <w:t>Ne pas remplir si constitution</w:t>
            </w:r>
          </w:p>
        </w:tc>
        <w:tc>
          <w:tcPr>
            <w:tcW w:w="113" w:type="dxa"/>
            <w:tcBorders>
              <w:top w:val="single" w:sz="4" w:space="0" w:color="808080"/>
              <w:left w:val="single" w:sz="4" w:space="0" w:color="C0C0C0"/>
              <w:bottom w:val="single" w:sz="4" w:space="0" w:color="808080"/>
            </w:tcBorders>
            <w:shd w:val="clear" w:color="auto" w:fill="auto"/>
          </w:tcPr>
          <w:p w:rsidR="001A7BB1" w:rsidRDefault="001A7BB1">
            <w:pPr>
              <w:pStyle w:val="Titre10"/>
              <w:snapToGrid w:val="0"/>
              <w:rPr>
                <w:rFonts w:ascii="Arial" w:hAnsi="Arial" w:cs="Arial"/>
                <w:b/>
                <w:sz w:val="20"/>
              </w:rPr>
            </w:pPr>
          </w:p>
        </w:tc>
        <w:tc>
          <w:tcPr>
            <w:tcW w:w="5812" w:type="dxa"/>
            <w:gridSpan w:val="2"/>
            <w:tcBorders>
              <w:top w:val="single" w:sz="4" w:space="0" w:color="808080"/>
              <w:bottom w:val="single" w:sz="4" w:space="0" w:color="808080"/>
            </w:tcBorders>
            <w:shd w:val="clear" w:color="auto" w:fill="auto"/>
            <w:vAlign w:val="center"/>
          </w:tcPr>
          <w:p w:rsidR="001A7BB1" w:rsidRDefault="001A7BB1">
            <w:pPr>
              <w:pStyle w:val="Arialc10B"/>
            </w:pPr>
            <w:r>
              <w:rPr>
                <w:b w:val="0"/>
                <w:lang w:val="fr-BE"/>
              </w:rPr>
              <w:t xml:space="preserve">1° </w:t>
            </w:r>
            <w:r>
              <w:rPr>
                <w:b w:val="0"/>
                <w:lang w:val="fr-BE"/>
              </w:rPr>
              <w:tab/>
              <w:t>Numéro d’entreprise </w:t>
            </w:r>
            <w:proofErr w:type="gramStart"/>
            <w:r>
              <w:rPr>
                <w:b w:val="0"/>
                <w:lang w:val="fr-BE"/>
              </w:rPr>
              <w:t>:</w:t>
            </w:r>
            <w:r>
              <w:rPr>
                <w:sz w:val="36"/>
                <w:lang w:val="fr-BE"/>
              </w:rPr>
              <w:t xml:space="preserve"> </w:t>
            </w:r>
            <w:bookmarkStart w:id="0" w:name="__Fieldmark__0_1898858004"/>
            <w:proofErr w:type="gramEnd"/>
            <w:r>
              <w:fldChar w:fldCharType="begin">
                <w:ffData>
                  <w:name w:val=""/>
                  <w:enabled/>
                  <w:calcOnExit w:val="0"/>
                  <w:textInput/>
                </w:ffData>
              </w:fldChar>
            </w:r>
            <w:r>
              <w:instrText xml:space="preserve"> FORMTEXT </w:instrText>
            </w:r>
            <w:r>
              <w:fldChar w:fldCharType="separate"/>
            </w:r>
            <w:r>
              <w:rPr>
                <w:b w:val="0"/>
                <w:lang w:val="fr-BE"/>
              </w:rPr>
              <w:t>    </w:t>
            </w:r>
            <w:r>
              <w:rPr>
                <w:b w:val="0"/>
                <w:lang w:val="fr-BE"/>
              </w:rPr>
              <w:fldChar w:fldCharType="end"/>
            </w:r>
            <w:bookmarkEnd w:id="0"/>
            <w:proofErr w:type="gramStart"/>
            <w:r>
              <w:rPr>
                <w:b w:val="0"/>
                <w:lang w:val="fr-BE"/>
              </w:rPr>
              <w:t>.</w:t>
            </w:r>
            <w:bookmarkStart w:id="1" w:name="__Fieldmark__1_1898858004"/>
            <w:proofErr w:type="gramEnd"/>
            <w:r>
              <w:fldChar w:fldCharType="begin">
                <w:ffData>
                  <w:name w:val=""/>
                  <w:enabled/>
                  <w:calcOnExit w:val="0"/>
                  <w:textInput/>
                </w:ffData>
              </w:fldChar>
            </w:r>
            <w:r>
              <w:instrText xml:space="preserve"> FORMTEXT </w:instrText>
            </w:r>
            <w:r>
              <w:fldChar w:fldCharType="separate"/>
            </w:r>
            <w:r>
              <w:rPr>
                <w:b w:val="0"/>
                <w:lang w:val="fr-BE"/>
              </w:rPr>
              <w:t>   </w:t>
            </w:r>
            <w:r>
              <w:rPr>
                <w:b w:val="0"/>
                <w:lang w:val="fr-BE"/>
              </w:rPr>
              <w:fldChar w:fldCharType="end"/>
            </w:r>
            <w:bookmarkEnd w:id="1"/>
            <w:r>
              <w:rPr>
                <w:b w:val="0"/>
                <w:lang w:val="fr-BE"/>
              </w:rPr>
              <w:t>.</w:t>
            </w:r>
            <w:bookmarkStart w:id="2" w:name="__Fieldmark__2_1898858004"/>
            <w:r>
              <w:fldChar w:fldCharType="begin">
                <w:ffData>
                  <w:name w:val=""/>
                  <w:enabled/>
                  <w:calcOnExit w:val="0"/>
                  <w:textInput/>
                </w:ffData>
              </w:fldChar>
            </w:r>
            <w:r>
              <w:instrText xml:space="preserve"> FORMTEXT </w:instrText>
            </w:r>
            <w:r>
              <w:fldChar w:fldCharType="separate"/>
            </w:r>
            <w:r>
              <w:rPr>
                <w:b w:val="0"/>
                <w:lang w:val="fr-BE"/>
              </w:rPr>
              <w:t>   </w:t>
            </w:r>
            <w:r>
              <w:rPr>
                <w:b w:val="0"/>
                <w:lang w:val="fr-BE"/>
              </w:rPr>
              <w:fldChar w:fldCharType="end"/>
            </w:r>
            <w:bookmarkEnd w:id="2"/>
          </w:p>
        </w:tc>
        <w:tc>
          <w:tcPr>
            <w:tcW w:w="2485" w:type="dxa"/>
            <w:gridSpan w:val="3"/>
            <w:tcBorders>
              <w:left w:val="single" w:sz="4" w:space="0" w:color="808080"/>
              <w:right w:val="single" w:sz="6" w:space="0" w:color="808080"/>
            </w:tcBorders>
            <w:shd w:val="clear" w:color="auto" w:fill="auto"/>
          </w:tcPr>
          <w:p w:rsidR="001A7BB1" w:rsidRDefault="001A7BB1">
            <w:pPr>
              <w:pStyle w:val="Titre10"/>
              <w:tabs>
                <w:tab w:val="left" w:pos="298"/>
              </w:tabs>
              <w:snapToGrid w:val="0"/>
              <w:jc w:val="left"/>
              <w:rPr>
                <w:rFonts w:ascii="Arial" w:hAnsi="Arial" w:cs="Arial"/>
                <w:b/>
              </w:rPr>
            </w:pPr>
          </w:p>
        </w:tc>
      </w:tr>
      <w:tr w:rsidR="001A7BB1">
        <w:trPr>
          <w:cantSplit/>
          <w:trHeight w:val="80"/>
        </w:trPr>
        <w:tc>
          <w:tcPr>
            <w:tcW w:w="2127" w:type="dxa"/>
            <w:tcBorders>
              <w:left w:val="single" w:sz="6" w:space="0" w:color="808080"/>
            </w:tcBorders>
            <w:shd w:val="clear" w:color="auto" w:fill="auto"/>
            <w:vAlign w:val="bottom"/>
          </w:tcPr>
          <w:p w:rsidR="001A7BB1" w:rsidRDefault="001A7BB1">
            <w:pPr>
              <w:pStyle w:val="Titre10"/>
              <w:snapToGrid w:val="0"/>
              <w:rPr>
                <w:rFonts w:ascii="Arial" w:hAnsi="Arial" w:cs="Arial"/>
                <w:b/>
              </w:rPr>
            </w:pPr>
          </w:p>
        </w:tc>
        <w:tc>
          <w:tcPr>
            <w:tcW w:w="113" w:type="dxa"/>
            <w:tcBorders>
              <w:left w:val="single" w:sz="4" w:space="0" w:color="808080"/>
            </w:tcBorders>
            <w:shd w:val="clear" w:color="auto" w:fill="auto"/>
            <w:vAlign w:val="bottom"/>
          </w:tcPr>
          <w:p w:rsidR="001A7BB1" w:rsidRDefault="001A7BB1">
            <w:pPr>
              <w:pStyle w:val="Titre10"/>
              <w:snapToGrid w:val="0"/>
              <w:rPr>
                <w:rFonts w:ascii="Arial" w:hAnsi="Arial" w:cs="Arial"/>
                <w:b/>
                <w:sz w:val="20"/>
              </w:rPr>
            </w:pPr>
          </w:p>
        </w:tc>
        <w:tc>
          <w:tcPr>
            <w:tcW w:w="8297" w:type="dxa"/>
            <w:gridSpan w:val="5"/>
            <w:tcBorders>
              <w:right w:val="single" w:sz="6" w:space="0" w:color="808080"/>
            </w:tcBorders>
            <w:shd w:val="clear" w:color="auto" w:fill="auto"/>
            <w:vAlign w:val="bottom"/>
          </w:tcPr>
          <w:p w:rsidR="001A7BB1" w:rsidRDefault="001A7BB1">
            <w:pPr>
              <w:pStyle w:val="Titre10"/>
              <w:tabs>
                <w:tab w:val="left" w:pos="298"/>
                <w:tab w:val="right" w:pos="1661"/>
              </w:tabs>
              <w:jc w:val="left"/>
              <w:rPr>
                <w:rFonts w:ascii="Arial" w:hAnsi="Arial" w:cs="Arial"/>
                <w:b/>
                <w:sz w:val="20"/>
              </w:rPr>
            </w:pPr>
            <w:r>
              <w:rPr>
                <w:rFonts w:ascii="Arial" w:hAnsi="Arial" w:cs="Arial"/>
                <w:sz w:val="20"/>
              </w:rPr>
              <w:t xml:space="preserve">2° </w:t>
            </w:r>
            <w:r>
              <w:rPr>
                <w:rFonts w:ascii="Arial" w:hAnsi="Arial" w:cs="Arial"/>
                <w:sz w:val="20"/>
              </w:rPr>
              <w:tab/>
            </w:r>
            <w:r>
              <w:rPr>
                <w:rFonts w:ascii="Arial" w:hAnsi="Arial" w:cs="Arial"/>
                <w:sz w:val="20"/>
                <w:u w:val="single"/>
              </w:rPr>
              <w:t>Dénomination</w:t>
            </w:r>
          </w:p>
        </w:tc>
      </w:tr>
      <w:tr w:rsidR="001A7BB1">
        <w:trPr>
          <w:cantSplit/>
          <w:trHeight w:val="8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b/>
                <w:sz w:val="20"/>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20"/>
              </w:rPr>
            </w:pPr>
          </w:p>
        </w:tc>
        <w:tc>
          <w:tcPr>
            <w:tcW w:w="8297" w:type="dxa"/>
            <w:gridSpan w:val="5"/>
            <w:tcBorders>
              <w:right w:val="single" w:sz="6" w:space="0" w:color="808080"/>
            </w:tcBorders>
            <w:shd w:val="clear" w:color="auto" w:fill="auto"/>
          </w:tcPr>
          <w:p w:rsidR="001A7BB1" w:rsidRDefault="001A7BB1">
            <w:pPr>
              <w:pStyle w:val="Titre10"/>
              <w:tabs>
                <w:tab w:val="left" w:pos="298"/>
                <w:tab w:val="right" w:pos="1660"/>
                <w:tab w:val="left" w:pos="1801"/>
              </w:tabs>
              <w:spacing w:before="60"/>
              <w:ind w:left="1801" w:hanging="1801"/>
              <w:jc w:val="left"/>
              <w:rPr>
                <w:rFonts w:ascii="Arial" w:hAnsi="Arial" w:cs="Arial"/>
                <w:sz w:val="20"/>
              </w:rPr>
            </w:pPr>
            <w:r>
              <w:rPr>
                <w:rFonts w:ascii="Arial" w:hAnsi="Arial" w:cs="Arial"/>
                <w:sz w:val="20"/>
              </w:rPr>
              <w:tab/>
            </w:r>
            <w:r>
              <w:rPr>
                <w:rFonts w:ascii="Arial" w:hAnsi="Arial" w:cs="Arial"/>
                <w:sz w:val="20"/>
              </w:rPr>
              <w:tab/>
              <w:t>(en entier) :</w:t>
            </w:r>
            <w:r>
              <w:rPr>
                <w:rFonts w:ascii="Arial" w:hAnsi="Arial" w:cs="Arial"/>
                <w:sz w:val="20"/>
              </w:rPr>
              <w:tab/>
            </w:r>
            <w:proofErr w:type="spellStart"/>
            <w:r>
              <w:rPr>
                <w:rFonts w:ascii="Arial" w:hAnsi="Arial" w:cs="Arial"/>
                <w:b/>
                <w:sz w:val="20"/>
              </w:rPr>
              <w:t>Ropi</w:t>
            </w:r>
            <w:proofErr w:type="spellEnd"/>
          </w:p>
          <w:p w:rsidR="001A7BB1" w:rsidRDefault="001A7BB1">
            <w:pPr>
              <w:pStyle w:val="Titre10"/>
              <w:tabs>
                <w:tab w:val="left" w:pos="298"/>
                <w:tab w:val="right" w:pos="1660"/>
                <w:tab w:val="left" w:pos="1801"/>
              </w:tabs>
              <w:spacing w:before="60"/>
              <w:ind w:left="1801" w:hanging="1801"/>
              <w:jc w:val="left"/>
              <w:rPr>
                <w:rFonts w:ascii="Arial" w:hAnsi="Arial" w:cs="Arial"/>
                <w:sz w:val="20"/>
              </w:rPr>
            </w:pPr>
          </w:p>
        </w:tc>
      </w:tr>
      <w:tr w:rsidR="001A7BB1">
        <w:trPr>
          <w:cantSplit/>
          <w:trHeight w:val="8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b/>
                <w:sz w:val="36"/>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20"/>
              </w:rPr>
            </w:pPr>
          </w:p>
        </w:tc>
        <w:tc>
          <w:tcPr>
            <w:tcW w:w="8297" w:type="dxa"/>
            <w:gridSpan w:val="5"/>
            <w:tcBorders>
              <w:right w:val="single" w:sz="6" w:space="0" w:color="808080"/>
            </w:tcBorders>
            <w:shd w:val="clear" w:color="auto" w:fill="auto"/>
            <w:vAlign w:val="bottom"/>
          </w:tcPr>
          <w:p w:rsidR="001A7BB1" w:rsidRDefault="001A7BB1">
            <w:pPr>
              <w:tabs>
                <w:tab w:val="left" w:pos="298"/>
                <w:tab w:val="right" w:pos="1661"/>
                <w:tab w:val="left" w:pos="1801"/>
              </w:tabs>
              <w:spacing w:before="60"/>
              <w:jc w:val="both"/>
              <w:rPr>
                <w:rFonts w:ascii="Arial" w:hAnsi="Arial" w:cs="Arial"/>
                <w:b/>
                <w:sz w:val="8"/>
                <w:lang w:val="fr-BE"/>
              </w:rPr>
            </w:pPr>
            <w:r>
              <w:rPr>
                <w:lang w:val="fr-BE"/>
              </w:rPr>
              <w:tab/>
            </w:r>
            <w:r>
              <w:rPr>
                <w:lang w:val="fr-BE"/>
              </w:rPr>
              <w:tab/>
            </w:r>
            <w:r>
              <w:rPr>
                <w:rFonts w:ascii="Arial" w:hAnsi="Arial" w:cs="Arial"/>
                <w:lang w:val="fr-BE"/>
              </w:rPr>
              <w:t>(en abrégé) :</w:t>
            </w:r>
            <w:r>
              <w:rPr>
                <w:rFonts w:ascii="Arial" w:hAnsi="Arial" w:cs="Arial"/>
                <w:lang w:val="fr-BE"/>
              </w:rPr>
              <w:tab/>
            </w:r>
          </w:p>
        </w:tc>
      </w:tr>
      <w:tr w:rsidR="001A7BB1">
        <w:trPr>
          <w:cantSplit/>
          <w:trHeight w:val="8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b/>
                <w:sz w:val="8"/>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8"/>
              </w:rPr>
            </w:pPr>
          </w:p>
        </w:tc>
        <w:tc>
          <w:tcPr>
            <w:tcW w:w="8297" w:type="dxa"/>
            <w:gridSpan w:val="5"/>
            <w:tcBorders>
              <w:right w:val="single" w:sz="6" w:space="0" w:color="808080"/>
            </w:tcBorders>
            <w:shd w:val="clear" w:color="auto" w:fill="auto"/>
          </w:tcPr>
          <w:p w:rsidR="001A7BB1" w:rsidRDefault="001A7BB1">
            <w:pPr>
              <w:pStyle w:val="Titre10"/>
              <w:tabs>
                <w:tab w:val="left" w:pos="298"/>
                <w:tab w:val="right" w:pos="1661"/>
              </w:tabs>
              <w:snapToGrid w:val="0"/>
              <w:rPr>
                <w:rFonts w:ascii="Arial" w:hAnsi="Arial" w:cs="Arial"/>
                <w:b/>
                <w:sz w:val="8"/>
              </w:rPr>
            </w:pPr>
          </w:p>
        </w:tc>
      </w:tr>
      <w:tr w:rsidR="001A7BB1">
        <w:trPr>
          <w:cantSplit/>
          <w:trHeight w:val="8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b/>
                <w:sz w:val="36"/>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20"/>
              </w:rPr>
            </w:pPr>
          </w:p>
        </w:tc>
        <w:tc>
          <w:tcPr>
            <w:tcW w:w="8297" w:type="dxa"/>
            <w:gridSpan w:val="5"/>
            <w:tcBorders>
              <w:right w:val="single" w:sz="6" w:space="0" w:color="808080"/>
            </w:tcBorders>
            <w:shd w:val="clear" w:color="auto" w:fill="auto"/>
            <w:vAlign w:val="center"/>
          </w:tcPr>
          <w:p w:rsidR="001A7BB1" w:rsidRDefault="001A7BB1">
            <w:pPr>
              <w:pStyle w:val="Titre10"/>
              <w:tabs>
                <w:tab w:val="left" w:pos="298"/>
                <w:tab w:val="right" w:pos="1661"/>
                <w:tab w:val="left" w:pos="1801"/>
              </w:tabs>
              <w:jc w:val="left"/>
              <w:rPr>
                <w:rFonts w:ascii="Arial" w:hAnsi="Arial" w:cs="Arial"/>
                <w:b/>
                <w:sz w:val="36"/>
              </w:rPr>
            </w:pPr>
            <w:r>
              <w:rPr>
                <w:rFonts w:ascii="Arial" w:hAnsi="Arial" w:cs="Arial"/>
                <w:sz w:val="20"/>
              </w:rPr>
              <w:tab/>
              <w:t>Sigle éventuel :</w:t>
            </w:r>
            <w:r>
              <w:rPr>
                <w:rFonts w:ascii="Arial" w:hAnsi="Arial" w:cs="Arial"/>
                <w:sz w:val="20"/>
              </w:rPr>
              <w:tab/>
            </w:r>
            <w:proofErr w:type="spellStart"/>
            <w:r>
              <w:rPr>
                <w:rFonts w:ascii="Arial" w:hAnsi="Arial" w:cs="Arial"/>
                <w:sz w:val="20"/>
              </w:rPr>
              <w:t>Ropi</w:t>
            </w:r>
            <w:proofErr w:type="spellEnd"/>
          </w:p>
        </w:tc>
      </w:tr>
      <w:tr w:rsidR="001A7BB1">
        <w:trPr>
          <w:cantSplit/>
          <w:trHeight w:val="8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b/>
                <w:sz w:val="36"/>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20"/>
              </w:rPr>
            </w:pPr>
          </w:p>
        </w:tc>
        <w:tc>
          <w:tcPr>
            <w:tcW w:w="8297" w:type="dxa"/>
            <w:gridSpan w:val="5"/>
            <w:tcBorders>
              <w:right w:val="single" w:sz="6" w:space="0" w:color="808080"/>
            </w:tcBorders>
            <w:shd w:val="clear" w:color="auto" w:fill="auto"/>
            <w:vAlign w:val="center"/>
          </w:tcPr>
          <w:p w:rsidR="001A7BB1" w:rsidRDefault="001A7BB1">
            <w:pPr>
              <w:pStyle w:val="Arialc10L"/>
              <w:rPr>
                <w:b/>
                <w:lang w:val="fr-BE"/>
              </w:rPr>
            </w:pPr>
            <w:r>
              <w:rPr>
                <w:lang w:val="fr-BE"/>
              </w:rPr>
              <w:t xml:space="preserve">3° </w:t>
            </w:r>
            <w:r>
              <w:rPr>
                <w:lang w:val="fr-BE"/>
              </w:rPr>
              <w:tab/>
            </w:r>
            <w:r>
              <w:rPr>
                <w:u w:val="single"/>
                <w:lang w:val="fr-BE"/>
              </w:rPr>
              <w:t>Forme juridique</w:t>
            </w:r>
            <w:r>
              <w:rPr>
                <w:lang w:val="fr-BE"/>
              </w:rPr>
              <w:t> </w:t>
            </w:r>
            <w:r>
              <w:rPr>
                <w:lang w:val="fr-BE"/>
              </w:rPr>
              <w:tab/>
            </w:r>
            <w:bookmarkStart w:id="3" w:name="__Fieldmark__3_1898858004"/>
            <w:r>
              <w:fldChar w:fldCharType="begin">
                <w:ffData>
                  <w:name w:val=""/>
                  <w:enabled/>
                  <w:calcOnExit w:val="0"/>
                  <w:ddList>
                    <w:listEntry w:val="Association Sans But Lucratif"/>
                    <w:listEntry w:val="- Veuillez choisir -"/>
                    <w:listEntry w:val="Association Internationale Sans But Lucratif"/>
                    <w:listEntry w:val="Fondation d'utilité publique"/>
                    <w:listEntry w:val="Fondation privée"/>
                    <w:listEntry w:val="Organisme de financement de pensions"/>
                  </w:ddList>
                </w:ffData>
              </w:fldChar>
            </w:r>
            <w:r>
              <w:instrText xml:space="preserve"> FORMDROPDOWN </w:instrText>
            </w:r>
            <w:r w:rsidR="001604D3">
              <w:fldChar w:fldCharType="separate"/>
            </w:r>
            <w:r>
              <w:fldChar w:fldCharType="end"/>
            </w:r>
            <w:bookmarkEnd w:id="3"/>
          </w:p>
        </w:tc>
      </w:tr>
      <w:tr w:rsidR="001A7BB1">
        <w:trPr>
          <w:cantSplit/>
          <w:trHeight w:val="8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b/>
                <w:sz w:val="20"/>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20"/>
              </w:rPr>
            </w:pPr>
          </w:p>
        </w:tc>
        <w:tc>
          <w:tcPr>
            <w:tcW w:w="8297" w:type="dxa"/>
            <w:gridSpan w:val="5"/>
            <w:tcBorders>
              <w:right w:val="single" w:sz="6" w:space="0" w:color="808080"/>
            </w:tcBorders>
            <w:shd w:val="clear" w:color="auto" w:fill="auto"/>
          </w:tcPr>
          <w:p w:rsidR="001A7BB1" w:rsidRDefault="001A7BB1">
            <w:pPr>
              <w:pStyle w:val="Arialc10L"/>
              <w:rPr>
                <w:b/>
                <w:sz w:val="36"/>
                <w:lang w:val="fr-BE"/>
              </w:rPr>
            </w:pPr>
            <w:r>
              <w:rPr>
                <w:lang w:val="fr-BE"/>
              </w:rPr>
              <w:tab/>
            </w:r>
            <w:r>
              <w:rPr>
                <w:lang w:val="fr-BE"/>
              </w:rPr>
              <w:tab/>
              <w:t>Autre :</w:t>
            </w:r>
            <w:r>
              <w:rPr>
                <w:lang w:val="fr-BE"/>
              </w:rPr>
              <w:tab/>
            </w:r>
            <w:bookmarkStart w:id="4" w:name="__Fieldmark__4_1898858004"/>
            <w:r>
              <w:fldChar w:fldCharType="begin">
                <w:ffData>
                  <w:name w:val=""/>
                  <w:enabled/>
                  <w:calcOnExit w:val="0"/>
                  <w:textInput/>
                </w:ffData>
              </w:fldChar>
            </w:r>
            <w:r>
              <w:instrText xml:space="preserve"> FORMTEXT </w:instrText>
            </w:r>
            <w:r>
              <w:fldChar w:fldCharType="separate"/>
            </w:r>
            <w:r>
              <w:rPr>
                <w:lang w:val="fr-BE"/>
              </w:rPr>
              <w:t>     </w:t>
            </w:r>
            <w:r>
              <w:rPr>
                <w:lang w:val="fr-BE"/>
              </w:rPr>
              <w:fldChar w:fldCharType="end"/>
            </w:r>
            <w:bookmarkEnd w:id="4"/>
          </w:p>
        </w:tc>
      </w:tr>
      <w:tr w:rsidR="001A7BB1">
        <w:trPr>
          <w:cantSplit/>
          <w:trHeight w:val="8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b/>
                <w:sz w:val="36"/>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20"/>
              </w:rPr>
            </w:pPr>
          </w:p>
        </w:tc>
        <w:tc>
          <w:tcPr>
            <w:tcW w:w="8297" w:type="dxa"/>
            <w:gridSpan w:val="5"/>
            <w:tcBorders>
              <w:right w:val="single" w:sz="6" w:space="0" w:color="808080"/>
            </w:tcBorders>
            <w:shd w:val="clear" w:color="auto" w:fill="auto"/>
            <w:vAlign w:val="center"/>
          </w:tcPr>
          <w:p w:rsidR="001A7BB1" w:rsidRDefault="001A7BB1">
            <w:pPr>
              <w:pStyle w:val="Arialc10L"/>
              <w:rPr>
                <w:b/>
                <w:lang w:val="fr-BE"/>
              </w:rPr>
            </w:pPr>
            <w:r>
              <w:rPr>
                <w:lang w:val="fr-BE"/>
              </w:rPr>
              <w:t xml:space="preserve">4° </w:t>
            </w:r>
            <w:r>
              <w:rPr>
                <w:lang w:val="fr-BE"/>
              </w:rPr>
              <w:tab/>
            </w:r>
            <w:r>
              <w:rPr>
                <w:u w:val="single"/>
                <w:lang w:val="fr-BE"/>
              </w:rPr>
              <w:t>Siège</w:t>
            </w:r>
            <w:r>
              <w:rPr>
                <w:lang w:val="fr-BE"/>
              </w:rPr>
              <w:t> :</w:t>
            </w:r>
            <w:r>
              <w:rPr>
                <w:lang w:val="fr-BE"/>
              </w:rPr>
              <w:tab/>
            </w:r>
            <w:r>
              <w:rPr>
                <w:lang w:val="fr-BE"/>
              </w:rPr>
              <w:tab/>
              <w:t xml:space="preserve">rue de </w:t>
            </w:r>
            <w:proofErr w:type="spellStart"/>
            <w:r>
              <w:rPr>
                <w:lang w:val="fr-BE"/>
              </w:rPr>
              <w:t>Ghlin</w:t>
            </w:r>
            <w:proofErr w:type="spellEnd"/>
          </w:p>
        </w:tc>
      </w:tr>
      <w:tr w:rsidR="001A7BB1">
        <w:trPr>
          <w:cantSplit/>
          <w:trHeight w:val="8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b/>
                <w:sz w:val="20"/>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20"/>
              </w:rPr>
            </w:pPr>
          </w:p>
        </w:tc>
        <w:tc>
          <w:tcPr>
            <w:tcW w:w="8297" w:type="dxa"/>
            <w:gridSpan w:val="5"/>
            <w:tcBorders>
              <w:right w:val="single" w:sz="6" w:space="0" w:color="808080"/>
            </w:tcBorders>
            <w:shd w:val="clear" w:color="auto" w:fill="auto"/>
          </w:tcPr>
          <w:p w:rsidR="001A7BB1" w:rsidRDefault="001A7BB1">
            <w:pPr>
              <w:pStyle w:val="Arialc10L"/>
              <w:tabs>
                <w:tab w:val="right" w:pos="3361"/>
                <w:tab w:val="left" w:pos="3502"/>
              </w:tabs>
              <w:rPr>
                <w:b/>
                <w:lang w:val="fr-BE"/>
              </w:rPr>
            </w:pPr>
            <w:r>
              <w:rPr>
                <w:lang w:val="fr-BE"/>
              </w:rPr>
              <w:tab/>
            </w:r>
            <w:r>
              <w:rPr>
                <w:lang w:val="fr-BE"/>
              </w:rPr>
              <w:tab/>
              <w:t>N° :</w:t>
            </w:r>
            <w:r>
              <w:rPr>
                <w:lang w:val="fr-BE"/>
              </w:rPr>
              <w:tab/>
              <w:t>24</w:t>
            </w:r>
            <w:r>
              <w:rPr>
                <w:lang w:val="fr-BE"/>
              </w:rPr>
              <w:tab/>
              <w:t>Boîte :</w:t>
            </w:r>
            <w:r>
              <w:rPr>
                <w:lang w:val="fr-BE"/>
              </w:rPr>
              <w:tab/>
            </w:r>
          </w:p>
        </w:tc>
      </w:tr>
      <w:tr w:rsidR="001A7BB1">
        <w:trPr>
          <w:cantSplit/>
          <w:trHeight w:val="32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b/>
                <w:sz w:val="20"/>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20"/>
              </w:rPr>
            </w:pPr>
          </w:p>
        </w:tc>
        <w:tc>
          <w:tcPr>
            <w:tcW w:w="8297" w:type="dxa"/>
            <w:gridSpan w:val="5"/>
            <w:tcBorders>
              <w:right w:val="single" w:sz="6" w:space="0" w:color="808080"/>
            </w:tcBorders>
            <w:shd w:val="clear" w:color="auto" w:fill="auto"/>
            <w:vAlign w:val="center"/>
          </w:tcPr>
          <w:p w:rsidR="001A7BB1" w:rsidRDefault="001A7BB1">
            <w:pPr>
              <w:pStyle w:val="Arialc10L"/>
              <w:tabs>
                <w:tab w:val="right" w:pos="3361"/>
                <w:tab w:val="left" w:pos="3502"/>
              </w:tabs>
              <w:rPr>
                <w:b/>
                <w:lang w:val="fr-BE"/>
              </w:rPr>
            </w:pPr>
            <w:r>
              <w:rPr>
                <w:lang w:val="fr-BE"/>
              </w:rPr>
              <w:tab/>
            </w:r>
            <w:r>
              <w:rPr>
                <w:lang w:val="fr-BE"/>
              </w:rPr>
              <w:tab/>
              <w:t>Code postal :</w:t>
            </w:r>
            <w:r>
              <w:rPr>
                <w:lang w:val="fr-BE"/>
              </w:rPr>
              <w:tab/>
              <w:t>7012</w:t>
            </w:r>
            <w:r>
              <w:rPr>
                <w:lang w:val="fr-BE"/>
              </w:rPr>
              <w:tab/>
              <w:t>Localité :</w:t>
            </w:r>
            <w:r>
              <w:rPr>
                <w:lang w:val="fr-BE"/>
              </w:rPr>
              <w:tab/>
              <w:t>Jemappes</w:t>
            </w:r>
          </w:p>
        </w:tc>
      </w:tr>
      <w:tr w:rsidR="001A7BB1">
        <w:trPr>
          <w:cantSplit/>
          <w:trHeight w:val="32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b/>
                <w:sz w:val="20"/>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20"/>
              </w:rPr>
            </w:pPr>
          </w:p>
        </w:tc>
        <w:tc>
          <w:tcPr>
            <w:tcW w:w="8297" w:type="dxa"/>
            <w:gridSpan w:val="5"/>
            <w:tcBorders>
              <w:right w:val="single" w:sz="6" w:space="0" w:color="808080"/>
            </w:tcBorders>
            <w:shd w:val="clear" w:color="auto" w:fill="auto"/>
          </w:tcPr>
          <w:p w:rsidR="001A7BB1" w:rsidRDefault="001A7BB1">
            <w:pPr>
              <w:pStyle w:val="Arialc10L"/>
              <w:rPr>
                <w:b/>
                <w:sz w:val="12"/>
                <w:lang w:val="fr-BE"/>
              </w:rPr>
            </w:pPr>
            <w:r>
              <w:rPr>
                <w:lang w:val="fr-BE"/>
              </w:rPr>
              <w:tab/>
            </w:r>
            <w:r>
              <w:rPr>
                <w:lang w:val="fr-BE"/>
              </w:rPr>
              <w:tab/>
              <w:t>Pays :</w:t>
            </w:r>
            <w:r>
              <w:rPr>
                <w:lang w:val="fr-BE"/>
              </w:rPr>
              <w:tab/>
              <w:t>Belgique</w:t>
            </w:r>
            <w:r>
              <w:rPr>
                <w:lang w:val="fr-BE"/>
              </w:rPr>
              <w:tab/>
            </w:r>
          </w:p>
        </w:tc>
      </w:tr>
      <w:tr w:rsidR="001A7BB1">
        <w:trPr>
          <w:cantSplit/>
          <w:trHeight w:val="8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b/>
                <w:sz w:val="12"/>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12"/>
              </w:rPr>
            </w:pPr>
          </w:p>
        </w:tc>
        <w:tc>
          <w:tcPr>
            <w:tcW w:w="8297" w:type="dxa"/>
            <w:gridSpan w:val="5"/>
            <w:tcBorders>
              <w:right w:val="single" w:sz="6" w:space="0" w:color="808080"/>
            </w:tcBorders>
            <w:shd w:val="clear" w:color="auto" w:fill="auto"/>
          </w:tcPr>
          <w:p w:rsidR="001A7BB1" w:rsidRDefault="001A7BB1">
            <w:pPr>
              <w:pStyle w:val="Titre10"/>
              <w:tabs>
                <w:tab w:val="left" w:pos="298"/>
                <w:tab w:val="left" w:pos="667"/>
                <w:tab w:val="right" w:pos="1661"/>
                <w:tab w:val="right" w:pos="3786"/>
              </w:tabs>
              <w:snapToGrid w:val="0"/>
              <w:jc w:val="left"/>
              <w:rPr>
                <w:rFonts w:ascii="Arial" w:hAnsi="Arial" w:cs="Arial"/>
                <w:sz w:val="12"/>
              </w:rPr>
            </w:pPr>
          </w:p>
        </w:tc>
      </w:tr>
      <w:tr w:rsidR="001A7BB1">
        <w:trPr>
          <w:cantSplit/>
          <w:trHeight w:val="80"/>
        </w:trPr>
        <w:tc>
          <w:tcPr>
            <w:tcW w:w="2127" w:type="dxa"/>
            <w:tcBorders>
              <w:left w:val="single" w:sz="6" w:space="0" w:color="808080"/>
            </w:tcBorders>
            <w:shd w:val="clear" w:color="auto" w:fill="EAEAEA"/>
            <w:vAlign w:val="center"/>
          </w:tcPr>
          <w:p w:rsidR="001A7BB1" w:rsidRDefault="001A7BB1">
            <w:pPr>
              <w:pStyle w:val="Titre10"/>
              <w:snapToGrid w:val="0"/>
              <w:rPr>
                <w:rFonts w:ascii="Arial" w:hAnsi="Arial" w:cs="Arial"/>
                <w:b/>
                <w:i/>
                <w:sz w:val="24"/>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20"/>
              </w:rPr>
            </w:pPr>
          </w:p>
        </w:tc>
        <w:tc>
          <w:tcPr>
            <w:tcW w:w="8297" w:type="dxa"/>
            <w:gridSpan w:val="5"/>
            <w:tcBorders>
              <w:right w:val="single" w:sz="6" w:space="0" w:color="808080"/>
            </w:tcBorders>
            <w:shd w:val="clear" w:color="auto" w:fill="EAEAEA"/>
            <w:vAlign w:val="center"/>
          </w:tcPr>
          <w:p w:rsidR="001A7BB1" w:rsidRDefault="001A7BB1">
            <w:pPr>
              <w:pStyle w:val="Titre10"/>
              <w:tabs>
                <w:tab w:val="left" w:pos="298"/>
                <w:tab w:val="left" w:pos="667"/>
                <w:tab w:val="right" w:pos="1661"/>
                <w:tab w:val="right" w:pos="3786"/>
              </w:tabs>
              <w:ind w:left="301" w:hanging="301"/>
              <w:jc w:val="both"/>
              <w:rPr>
                <w:rFonts w:ascii="Arial" w:hAnsi="Arial" w:cs="Arial"/>
                <w:sz w:val="16"/>
              </w:rPr>
            </w:pPr>
            <w:r>
              <w:rPr>
                <w:rFonts w:ascii="Arial" w:hAnsi="Arial" w:cs="Arial"/>
                <w:spacing w:val="-8"/>
                <w:sz w:val="20"/>
              </w:rPr>
              <w:tab/>
            </w:r>
            <w:r>
              <w:rPr>
                <w:rFonts w:ascii="Arial" w:hAnsi="Arial" w:cs="Arial"/>
                <w:spacing w:val="-2"/>
                <w:sz w:val="20"/>
              </w:rPr>
              <w:t>Lorsque le siège n’est pas situé en Belgique, préciser l’adresse de l’unité d’établissement</w:t>
            </w:r>
            <w:r>
              <w:rPr>
                <w:rFonts w:ascii="Arial" w:hAnsi="Arial" w:cs="Arial"/>
                <w:spacing w:val="-2"/>
                <w:sz w:val="20"/>
              </w:rPr>
              <w:br/>
              <w:t>en Belgique</w:t>
            </w:r>
          </w:p>
        </w:tc>
      </w:tr>
      <w:tr w:rsidR="001A7BB1">
        <w:trPr>
          <w:cantSplit/>
          <w:trHeight w:val="320"/>
        </w:trPr>
        <w:tc>
          <w:tcPr>
            <w:tcW w:w="2127" w:type="dxa"/>
            <w:tcBorders>
              <w:left w:val="single" w:sz="6" w:space="0" w:color="808080"/>
            </w:tcBorders>
            <w:shd w:val="clear" w:color="auto" w:fill="EAEAEA"/>
            <w:vAlign w:val="center"/>
          </w:tcPr>
          <w:p w:rsidR="001A7BB1" w:rsidRDefault="001A7BB1">
            <w:pPr>
              <w:pStyle w:val="Titre10"/>
              <w:rPr>
                <w:rFonts w:ascii="Arial" w:hAnsi="Arial" w:cs="Arial"/>
                <w:b/>
                <w:sz w:val="20"/>
              </w:rPr>
            </w:pPr>
            <w:r>
              <w:rPr>
                <w:rFonts w:ascii="Arial" w:hAnsi="Arial" w:cs="Arial"/>
                <w:sz w:val="16"/>
              </w:rPr>
              <w:t>Il y a lieu de mentionner</w:t>
            </w:r>
            <w:r>
              <w:rPr>
                <w:rFonts w:ascii="Arial" w:hAnsi="Arial" w:cs="Arial"/>
                <w:sz w:val="16"/>
              </w:rPr>
              <w:br/>
              <w:t>de préférence l’adresse</w:t>
            </w:r>
            <w:r>
              <w:rPr>
                <w:rFonts w:ascii="Arial" w:hAnsi="Arial" w:cs="Arial"/>
                <w:sz w:val="16"/>
              </w:rPr>
              <w:br/>
              <w:t>de l’établissement principal en Belgique</w:t>
            </w: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20"/>
              </w:rPr>
            </w:pPr>
          </w:p>
        </w:tc>
        <w:tc>
          <w:tcPr>
            <w:tcW w:w="8297" w:type="dxa"/>
            <w:gridSpan w:val="5"/>
            <w:tcBorders>
              <w:right w:val="single" w:sz="6" w:space="0" w:color="808080"/>
            </w:tcBorders>
            <w:shd w:val="clear" w:color="auto" w:fill="auto"/>
            <w:vAlign w:val="bottom"/>
          </w:tcPr>
          <w:p w:rsidR="001A7BB1" w:rsidRDefault="001A7BB1">
            <w:pPr>
              <w:pStyle w:val="Arialc10L"/>
              <w:rPr>
                <w:b/>
                <w:lang w:val="fr-BE"/>
              </w:rPr>
            </w:pPr>
            <w:r>
              <w:rPr>
                <w:lang w:val="fr-BE"/>
              </w:rPr>
              <w:tab/>
            </w:r>
            <w:r>
              <w:rPr>
                <w:lang w:val="fr-BE"/>
              </w:rPr>
              <w:tab/>
              <w:t>Rue :</w:t>
            </w:r>
            <w:r>
              <w:rPr>
                <w:lang w:val="fr-BE"/>
              </w:rPr>
              <w:tab/>
            </w:r>
            <w:bookmarkStart w:id="5" w:name="__Fieldmark__5_1898858004"/>
            <w:r>
              <w:fldChar w:fldCharType="begin">
                <w:ffData>
                  <w:name w:val=""/>
                  <w:enabled/>
                  <w:calcOnExit w:val="0"/>
                  <w:textInput/>
                </w:ffData>
              </w:fldChar>
            </w:r>
            <w:r>
              <w:instrText xml:space="preserve"> FORMTEXT </w:instrText>
            </w:r>
            <w:r>
              <w:fldChar w:fldCharType="separate"/>
            </w:r>
            <w:r>
              <w:rPr>
                <w:lang w:val="fr-BE"/>
              </w:rPr>
              <w:t>     </w:t>
            </w:r>
            <w:r>
              <w:rPr>
                <w:lang w:val="fr-BE"/>
              </w:rPr>
              <w:fldChar w:fldCharType="end"/>
            </w:r>
            <w:bookmarkEnd w:id="5"/>
          </w:p>
        </w:tc>
      </w:tr>
      <w:tr w:rsidR="001A7BB1">
        <w:trPr>
          <w:cantSplit/>
          <w:trHeight w:val="320"/>
        </w:trPr>
        <w:tc>
          <w:tcPr>
            <w:tcW w:w="2127" w:type="dxa"/>
            <w:tcBorders>
              <w:left w:val="single" w:sz="6" w:space="0" w:color="808080"/>
            </w:tcBorders>
            <w:shd w:val="clear" w:color="auto" w:fill="EAEAEA"/>
            <w:vAlign w:val="center"/>
          </w:tcPr>
          <w:p w:rsidR="001A7BB1" w:rsidRDefault="001A7BB1">
            <w:pPr>
              <w:pStyle w:val="Titre10"/>
              <w:snapToGrid w:val="0"/>
              <w:rPr>
                <w:rFonts w:ascii="Arial" w:hAnsi="Arial" w:cs="Arial"/>
                <w:b/>
                <w:sz w:val="20"/>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20"/>
              </w:rPr>
            </w:pPr>
          </w:p>
        </w:tc>
        <w:tc>
          <w:tcPr>
            <w:tcW w:w="8297" w:type="dxa"/>
            <w:gridSpan w:val="5"/>
            <w:tcBorders>
              <w:right w:val="single" w:sz="6" w:space="0" w:color="808080"/>
            </w:tcBorders>
            <w:shd w:val="clear" w:color="auto" w:fill="auto"/>
            <w:vAlign w:val="bottom"/>
          </w:tcPr>
          <w:p w:rsidR="001A7BB1" w:rsidRDefault="001A7BB1">
            <w:pPr>
              <w:pStyle w:val="Arialc10L"/>
              <w:tabs>
                <w:tab w:val="right" w:pos="3361"/>
                <w:tab w:val="left" w:pos="3502"/>
              </w:tabs>
              <w:rPr>
                <w:b/>
                <w:lang w:val="fr-BE"/>
              </w:rPr>
            </w:pPr>
            <w:r>
              <w:rPr>
                <w:lang w:val="fr-BE"/>
              </w:rPr>
              <w:tab/>
            </w:r>
            <w:r>
              <w:rPr>
                <w:lang w:val="fr-BE"/>
              </w:rPr>
              <w:tab/>
              <w:t>N° :</w:t>
            </w:r>
            <w:r>
              <w:rPr>
                <w:lang w:val="fr-BE"/>
              </w:rPr>
              <w:tab/>
            </w:r>
            <w:bookmarkStart w:id="6" w:name="__Fieldmark__6_1898858004"/>
            <w:r>
              <w:fldChar w:fldCharType="begin">
                <w:ffData>
                  <w:name w:val=""/>
                  <w:enabled/>
                  <w:calcOnExit w:val="0"/>
                  <w:textInput/>
                </w:ffData>
              </w:fldChar>
            </w:r>
            <w:r>
              <w:instrText xml:space="preserve"> FORMTEXT </w:instrText>
            </w:r>
            <w:r>
              <w:fldChar w:fldCharType="separate"/>
            </w:r>
            <w:r>
              <w:rPr>
                <w:lang w:val="fr-BE"/>
              </w:rPr>
              <w:t>     </w:t>
            </w:r>
            <w:r>
              <w:rPr>
                <w:lang w:val="fr-BE"/>
              </w:rPr>
              <w:fldChar w:fldCharType="end"/>
            </w:r>
            <w:bookmarkEnd w:id="6"/>
            <w:r>
              <w:rPr>
                <w:lang w:val="fr-BE"/>
              </w:rPr>
              <w:tab/>
              <w:t>Boîte :</w:t>
            </w:r>
            <w:r>
              <w:rPr>
                <w:lang w:val="fr-BE"/>
              </w:rPr>
              <w:tab/>
            </w:r>
            <w:bookmarkStart w:id="7" w:name="__Fieldmark__7_1898858004"/>
            <w:r>
              <w:fldChar w:fldCharType="begin">
                <w:ffData>
                  <w:name w:val=""/>
                  <w:enabled/>
                  <w:calcOnExit w:val="0"/>
                  <w:textInput/>
                </w:ffData>
              </w:fldChar>
            </w:r>
            <w:r>
              <w:instrText xml:space="preserve"> FORMTEXT </w:instrText>
            </w:r>
            <w:r>
              <w:fldChar w:fldCharType="separate"/>
            </w:r>
            <w:r>
              <w:rPr>
                <w:lang w:val="fr-BE"/>
              </w:rPr>
              <w:t>     </w:t>
            </w:r>
            <w:r>
              <w:rPr>
                <w:lang w:val="fr-BE"/>
              </w:rPr>
              <w:fldChar w:fldCharType="end"/>
            </w:r>
            <w:bookmarkEnd w:id="7"/>
          </w:p>
        </w:tc>
      </w:tr>
      <w:tr w:rsidR="001A7BB1">
        <w:trPr>
          <w:cantSplit/>
          <w:trHeight w:val="32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b/>
                <w:sz w:val="20"/>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20"/>
              </w:rPr>
            </w:pPr>
          </w:p>
        </w:tc>
        <w:tc>
          <w:tcPr>
            <w:tcW w:w="8297" w:type="dxa"/>
            <w:gridSpan w:val="5"/>
            <w:tcBorders>
              <w:right w:val="single" w:sz="6" w:space="0" w:color="808080"/>
            </w:tcBorders>
            <w:shd w:val="clear" w:color="auto" w:fill="auto"/>
            <w:vAlign w:val="bottom"/>
          </w:tcPr>
          <w:p w:rsidR="001A7BB1" w:rsidRDefault="001A7BB1">
            <w:pPr>
              <w:pStyle w:val="Arialc10L"/>
              <w:tabs>
                <w:tab w:val="right" w:pos="3361"/>
                <w:tab w:val="left" w:pos="3502"/>
              </w:tabs>
              <w:rPr>
                <w:b/>
                <w:sz w:val="12"/>
                <w:lang w:val="fr-BE"/>
              </w:rPr>
            </w:pPr>
            <w:r>
              <w:rPr>
                <w:lang w:val="fr-BE"/>
              </w:rPr>
              <w:tab/>
            </w:r>
            <w:r>
              <w:rPr>
                <w:lang w:val="fr-BE"/>
              </w:rPr>
              <w:tab/>
              <w:t>Code postal :</w:t>
            </w:r>
            <w:r>
              <w:rPr>
                <w:lang w:val="fr-BE"/>
              </w:rPr>
              <w:tab/>
            </w:r>
            <w:bookmarkStart w:id="8" w:name="__Fieldmark__8_1898858004"/>
            <w:r>
              <w:fldChar w:fldCharType="begin">
                <w:ffData>
                  <w:name w:val=""/>
                  <w:enabled/>
                  <w:calcOnExit w:val="0"/>
                  <w:textInput/>
                </w:ffData>
              </w:fldChar>
            </w:r>
            <w:r>
              <w:instrText xml:space="preserve"> FORMTEXT </w:instrText>
            </w:r>
            <w:r>
              <w:fldChar w:fldCharType="separate"/>
            </w:r>
            <w:r>
              <w:rPr>
                <w:lang w:val="fr-BE"/>
              </w:rPr>
              <w:t>    </w:t>
            </w:r>
            <w:r>
              <w:rPr>
                <w:lang w:val="fr-BE"/>
              </w:rPr>
              <w:fldChar w:fldCharType="end"/>
            </w:r>
            <w:bookmarkEnd w:id="8"/>
            <w:r>
              <w:rPr>
                <w:lang w:val="fr-BE"/>
              </w:rPr>
              <w:t xml:space="preserve"> </w:t>
            </w:r>
            <w:r>
              <w:rPr>
                <w:lang w:val="fr-BE"/>
              </w:rPr>
              <w:tab/>
              <w:t>Localité :</w:t>
            </w:r>
            <w:r>
              <w:rPr>
                <w:lang w:val="fr-BE"/>
              </w:rPr>
              <w:tab/>
            </w:r>
            <w:bookmarkStart w:id="9" w:name="__Fieldmark__9_1898858004"/>
            <w:r>
              <w:fldChar w:fldCharType="begin">
                <w:ffData>
                  <w:name w:val=""/>
                  <w:enabled/>
                  <w:calcOnExit w:val="0"/>
                  <w:textInput/>
                </w:ffData>
              </w:fldChar>
            </w:r>
            <w:r>
              <w:instrText xml:space="preserve"> FORMTEXT </w:instrText>
            </w:r>
            <w:r>
              <w:fldChar w:fldCharType="separate"/>
            </w:r>
            <w:r>
              <w:rPr>
                <w:lang w:val="fr-BE"/>
              </w:rPr>
              <w:t>     </w:t>
            </w:r>
            <w:r>
              <w:rPr>
                <w:lang w:val="fr-BE"/>
              </w:rPr>
              <w:fldChar w:fldCharType="end"/>
            </w:r>
            <w:bookmarkEnd w:id="9"/>
          </w:p>
        </w:tc>
      </w:tr>
      <w:tr w:rsidR="001A7BB1">
        <w:trPr>
          <w:cantSplit/>
          <w:trHeight w:val="8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b/>
                <w:sz w:val="12"/>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12"/>
              </w:rPr>
            </w:pPr>
          </w:p>
        </w:tc>
        <w:tc>
          <w:tcPr>
            <w:tcW w:w="8297" w:type="dxa"/>
            <w:gridSpan w:val="5"/>
            <w:tcBorders>
              <w:right w:val="single" w:sz="6" w:space="0" w:color="808080"/>
            </w:tcBorders>
            <w:shd w:val="clear" w:color="auto" w:fill="auto"/>
          </w:tcPr>
          <w:p w:rsidR="001A7BB1" w:rsidRDefault="001A7BB1">
            <w:pPr>
              <w:pStyle w:val="Titre10"/>
              <w:tabs>
                <w:tab w:val="left" w:pos="298"/>
                <w:tab w:val="right" w:pos="1661"/>
                <w:tab w:val="right" w:pos="3786"/>
                <w:tab w:val="left" w:pos="4692"/>
              </w:tabs>
              <w:snapToGrid w:val="0"/>
              <w:jc w:val="left"/>
              <w:rPr>
                <w:rFonts w:ascii="Arial" w:hAnsi="Arial" w:cs="Arial"/>
                <w:sz w:val="12"/>
              </w:rPr>
            </w:pPr>
          </w:p>
        </w:tc>
      </w:tr>
      <w:tr w:rsidR="001A7BB1">
        <w:trPr>
          <w:cantSplit/>
          <w:trHeight w:val="8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b/>
                <w:sz w:val="44"/>
              </w:rPr>
            </w:pPr>
          </w:p>
        </w:tc>
        <w:tc>
          <w:tcPr>
            <w:tcW w:w="113" w:type="dxa"/>
            <w:tcBorders>
              <w:left w:val="single" w:sz="4" w:space="0" w:color="808080"/>
            </w:tcBorders>
            <w:shd w:val="clear" w:color="auto" w:fill="auto"/>
            <w:vAlign w:val="center"/>
          </w:tcPr>
          <w:p w:rsidR="001A7BB1" w:rsidRDefault="001A7BB1">
            <w:pPr>
              <w:pStyle w:val="Titre10"/>
              <w:snapToGrid w:val="0"/>
              <w:rPr>
                <w:rFonts w:ascii="Arial" w:hAnsi="Arial" w:cs="Arial"/>
                <w:b/>
                <w:sz w:val="20"/>
              </w:rPr>
            </w:pPr>
          </w:p>
        </w:tc>
        <w:tc>
          <w:tcPr>
            <w:tcW w:w="8297" w:type="dxa"/>
            <w:gridSpan w:val="5"/>
            <w:tcBorders>
              <w:right w:val="single" w:sz="6" w:space="0" w:color="808080"/>
            </w:tcBorders>
            <w:shd w:val="clear" w:color="auto" w:fill="EAEAEA"/>
            <w:vAlign w:val="center"/>
          </w:tcPr>
          <w:p w:rsidR="001A7BB1" w:rsidRDefault="001A7BB1">
            <w:pPr>
              <w:pStyle w:val="Titre10"/>
              <w:tabs>
                <w:tab w:val="left" w:pos="298"/>
                <w:tab w:val="right" w:pos="1661"/>
                <w:tab w:val="right" w:pos="3786"/>
                <w:tab w:val="left" w:pos="4692"/>
              </w:tabs>
              <w:jc w:val="left"/>
              <w:rPr>
                <w:rFonts w:ascii="Arial" w:hAnsi="Arial" w:cs="Arial"/>
                <w:b/>
                <w:sz w:val="8"/>
              </w:rPr>
            </w:pPr>
            <w:r>
              <w:rPr>
                <w:rFonts w:ascii="Arial" w:hAnsi="Arial" w:cs="Arial"/>
                <w:i/>
                <w:sz w:val="18"/>
                <w:shd w:val="clear" w:color="auto" w:fill="EAEAEA"/>
              </w:rPr>
              <w:tab/>
            </w:r>
            <w:r>
              <w:rPr>
                <w:rFonts w:ascii="Arial" w:hAnsi="Arial" w:cs="Arial"/>
                <w:spacing w:val="-2"/>
                <w:sz w:val="18"/>
                <w:shd w:val="clear" w:color="auto" w:fill="EAEAEA"/>
              </w:rPr>
              <w:t xml:space="preserve">La facture relative à cette publication sera automatiquement envoyée à l’adresse mentionnée au 4°. </w:t>
            </w:r>
            <w:r>
              <w:rPr>
                <w:rFonts w:ascii="Arial" w:hAnsi="Arial" w:cs="Arial"/>
                <w:spacing w:val="-2"/>
                <w:sz w:val="18"/>
                <w:shd w:val="clear" w:color="auto" w:fill="EAEAEA"/>
              </w:rPr>
              <w:br/>
            </w:r>
            <w:r>
              <w:rPr>
                <w:rFonts w:ascii="Arial" w:hAnsi="Arial" w:cs="Arial"/>
                <w:sz w:val="18"/>
                <w:shd w:val="clear" w:color="auto" w:fill="EAEAEA"/>
              </w:rPr>
              <w:tab/>
            </w:r>
            <w:r>
              <w:rPr>
                <w:rFonts w:ascii="Arial" w:hAnsi="Arial" w:cs="Arial"/>
                <w:sz w:val="18"/>
                <w:u w:val="single"/>
                <w:shd w:val="clear" w:color="auto" w:fill="EAEAEA"/>
              </w:rPr>
              <w:t>Si l’adresse de facturation est différente</w:t>
            </w:r>
            <w:r>
              <w:rPr>
                <w:rFonts w:ascii="Arial" w:hAnsi="Arial" w:cs="Arial"/>
                <w:sz w:val="18"/>
                <w:shd w:val="clear" w:color="auto" w:fill="EAEAEA"/>
              </w:rPr>
              <w:t xml:space="preserve">, prière de </w:t>
            </w:r>
            <w:proofErr w:type="spellStart"/>
            <w:r>
              <w:rPr>
                <w:rFonts w:ascii="Arial" w:hAnsi="Arial" w:cs="Arial"/>
                <w:sz w:val="18"/>
                <w:shd w:val="clear" w:color="auto" w:fill="EAEAEA"/>
              </w:rPr>
              <w:t>completer</w:t>
            </w:r>
            <w:proofErr w:type="spellEnd"/>
            <w:r>
              <w:rPr>
                <w:rFonts w:ascii="Arial" w:hAnsi="Arial" w:cs="Arial"/>
                <w:sz w:val="18"/>
                <w:shd w:val="clear" w:color="auto" w:fill="EAEAEA"/>
              </w:rPr>
              <w:t xml:space="preserve"> ci-dessous</w:t>
            </w:r>
          </w:p>
        </w:tc>
      </w:tr>
      <w:tr w:rsidR="001A7BB1">
        <w:trPr>
          <w:cantSplit/>
          <w:trHeight w:val="80"/>
        </w:trPr>
        <w:tc>
          <w:tcPr>
            <w:tcW w:w="2127" w:type="dxa"/>
            <w:tcBorders>
              <w:left w:val="single" w:sz="6" w:space="0" w:color="808080"/>
            </w:tcBorders>
            <w:shd w:val="clear" w:color="auto" w:fill="auto"/>
          </w:tcPr>
          <w:p w:rsidR="001A7BB1" w:rsidRDefault="001A7BB1">
            <w:pPr>
              <w:pStyle w:val="Titre10"/>
              <w:snapToGrid w:val="0"/>
              <w:rPr>
                <w:rFonts w:ascii="Arial" w:hAnsi="Arial" w:cs="Arial"/>
                <w:b/>
                <w:sz w:val="8"/>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8"/>
              </w:rPr>
            </w:pPr>
          </w:p>
        </w:tc>
        <w:tc>
          <w:tcPr>
            <w:tcW w:w="4110" w:type="dxa"/>
            <w:shd w:val="clear" w:color="auto" w:fill="auto"/>
          </w:tcPr>
          <w:p w:rsidR="001A7BB1" w:rsidRDefault="001A7BB1">
            <w:pPr>
              <w:pStyle w:val="Titre10"/>
              <w:tabs>
                <w:tab w:val="left" w:pos="298"/>
                <w:tab w:val="right" w:pos="1661"/>
                <w:tab w:val="right" w:pos="3786"/>
                <w:tab w:val="left" w:pos="4692"/>
              </w:tabs>
              <w:snapToGrid w:val="0"/>
              <w:jc w:val="left"/>
              <w:rPr>
                <w:rFonts w:ascii="Arial" w:hAnsi="Arial" w:cs="Arial"/>
                <w:sz w:val="8"/>
              </w:rPr>
            </w:pPr>
          </w:p>
        </w:tc>
        <w:tc>
          <w:tcPr>
            <w:tcW w:w="4187" w:type="dxa"/>
            <w:gridSpan w:val="4"/>
            <w:tcBorders>
              <w:right w:val="single" w:sz="6" w:space="0" w:color="808080"/>
            </w:tcBorders>
            <w:shd w:val="clear" w:color="auto" w:fill="auto"/>
          </w:tcPr>
          <w:p w:rsidR="001A7BB1" w:rsidRDefault="001A7BB1">
            <w:pPr>
              <w:pStyle w:val="Titre10"/>
              <w:tabs>
                <w:tab w:val="left" w:pos="298"/>
                <w:tab w:val="right" w:pos="1661"/>
                <w:tab w:val="right" w:pos="3786"/>
                <w:tab w:val="left" w:pos="4692"/>
              </w:tabs>
              <w:snapToGrid w:val="0"/>
              <w:jc w:val="left"/>
              <w:rPr>
                <w:rFonts w:ascii="Arial" w:hAnsi="Arial" w:cs="Arial"/>
                <w:sz w:val="8"/>
              </w:rPr>
            </w:pPr>
          </w:p>
        </w:tc>
      </w:tr>
      <w:tr w:rsidR="001A7BB1">
        <w:trPr>
          <w:cantSplit/>
          <w:trHeight w:val="320"/>
        </w:trPr>
        <w:tc>
          <w:tcPr>
            <w:tcW w:w="2127" w:type="dxa"/>
            <w:tcBorders>
              <w:left w:val="single" w:sz="6" w:space="0" w:color="808080"/>
            </w:tcBorders>
            <w:shd w:val="clear" w:color="auto" w:fill="auto"/>
            <w:vAlign w:val="center"/>
          </w:tcPr>
          <w:p w:rsidR="001A7BB1" w:rsidRDefault="001A7BB1">
            <w:pPr>
              <w:pStyle w:val="Titre10"/>
              <w:rPr>
                <w:rFonts w:ascii="Arial" w:hAnsi="Arial" w:cs="Arial"/>
                <w:b/>
                <w:sz w:val="20"/>
              </w:rPr>
            </w:pPr>
            <w:r>
              <w:rPr>
                <w:rFonts w:ascii="Arial" w:hAnsi="Arial" w:cs="Arial"/>
                <w:i/>
                <w:sz w:val="16"/>
                <w:lang w:eastAsia="fr-BE"/>
              </w:rPr>
              <w:t>.</w:t>
            </w: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20"/>
              </w:rPr>
            </w:pPr>
          </w:p>
        </w:tc>
        <w:tc>
          <w:tcPr>
            <w:tcW w:w="8297" w:type="dxa"/>
            <w:gridSpan w:val="5"/>
            <w:tcBorders>
              <w:right w:val="single" w:sz="6" w:space="0" w:color="808080"/>
            </w:tcBorders>
            <w:shd w:val="clear" w:color="auto" w:fill="auto"/>
            <w:vAlign w:val="bottom"/>
          </w:tcPr>
          <w:p w:rsidR="001A7BB1" w:rsidRDefault="001A7BB1">
            <w:pPr>
              <w:pStyle w:val="Arialc10L"/>
              <w:rPr>
                <w:b/>
                <w:lang w:val="fr-BE"/>
              </w:rPr>
            </w:pPr>
            <w:r>
              <w:rPr>
                <w:lang w:val="fr-BE"/>
              </w:rPr>
              <w:tab/>
              <w:t>Dénomination :</w:t>
            </w:r>
            <w:r>
              <w:rPr>
                <w:lang w:val="fr-BE"/>
              </w:rPr>
              <w:tab/>
            </w:r>
            <w:r>
              <w:rPr>
                <w:lang w:val="fr-BE"/>
              </w:rPr>
              <w:tab/>
            </w:r>
            <w:bookmarkStart w:id="10" w:name="__Fieldmark__10_1898858004"/>
            <w:r>
              <w:fldChar w:fldCharType="begin">
                <w:ffData>
                  <w:name w:val=""/>
                  <w:enabled/>
                  <w:calcOnExit w:val="0"/>
                  <w:textInput/>
                </w:ffData>
              </w:fldChar>
            </w:r>
            <w:r>
              <w:instrText xml:space="preserve"> FORMTEXT </w:instrText>
            </w:r>
            <w:r>
              <w:fldChar w:fldCharType="separate"/>
            </w:r>
            <w:r>
              <w:rPr>
                <w:lang w:val="fr-BE"/>
              </w:rPr>
              <w:t>     </w:t>
            </w:r>
            <w:r>
              <w:rPr>
                <w:lang w:val="fr-BE"/>
              </w:rPr>
              <w:fldChar w:fldCharType="end"/>
            </w:r>
            <w:bookmarkEnd w:id="10"/>
          </w:p>
        </w:tc>
      </w:tr>
      <w:tr w:rsidR="001A7BB1">
        <w:trPr>
          <w:cantSplit/>
          <w:trHeight w:val="320"/>
        </w:trPr>
        <w:tc>
          <w:tcPr>
            <w:tcW w:w="2127" w:type="dxa"/>
            <w:tcBorders>
              <w:left w:val="single" w:sz="6" w:space="0" w:color="808080"/>
            </w:tcBorders>
            <w:shd w:val="clear" w:color="auto" w:fill="auto"/>
          </w:tcPr>
          <w:p w:rsidR="001A7BB1" w:rsidRDefault="001A7BB1">
            <w:pPr>
              <w:pStyle w:val="Titre10"/>
              <w:snapToGrid w:val="0"/>
              <w:rPr>
                <w:rFonts w:ascii="Arial" w:hAnsi="Arial" w:cs="Arial"/>
                <w:b/>
                <w:sz w:val="20"/>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20"/>
              </w:rPr>
            </w:pPr>
          </w:p>
        </w:tc>
        <w:tc>
          <w:tcPr>
            <w:tcW w:w="8297" w:type="dxa"/>
            <w:gridSpan w:val="5"/>
            <w:tcBorders>
              <w:right w:val="single" w:sz="6" w:space="0" w:color="808080"/>
            </w:tcBorders>
            <w:shd w:val="clear" w:color="auto" w:fill="auto"/>
            <w:vAlign w:val="bottom"/>
          </w:tcPr>
          <w:p w:rsidR="001A7BB1" w:rsidRDefault="001A7BB1">
            <w:pPr>
              <w:pStyle w:val="Arialc10L"/>
              <w:rPr>
                <w:lang w:val="fr-BE"/>
              </w:rPr>
            </w:pPr>
            <w:r>
              <w:rPr>
                <w:lang w:val="fr-BE"/>
              </w:rPr>
              <w:tab/>
            </w:r>
            <w:r>
              <w:rPr>
                <w:lang w:val="fr-BE"/>
              </w:rPr>
              <w:tab/>
              <w:t>Service :</w:t>
            </w:r>
            <w:r>
              <w:rPr>
                <w:lang w:val="fr-BE"/>
              </w:rPr>
              <w:tab/>
            </w:r>
            <w:bookmarkStart w:id="11" w:name="__Fieldmark__11_1898858004"/>
            <w:r>
              <w:fldChar w:fldCharType="begin">
                <w:ffData>
                  <w:name w:val=""/>
                  <w:enabled/>
                  <w:calcOnExit w:val="0"/>
                  <w:textInput/>
                </w:ffData>
              </w:fldChar>
            </w:r>
            <w:r>
              <w:instrText xml:space="preserve"> FORMTEXT </w:instrText>
            </w:r>
            <w:r>
              <w:fldChar w:fldCharType="separate"/>
            </w:r>
            <w:r>
              <w:rPr>
                <w:lang w:val="fr-BE"/>
              </w:rPr>
              <w:t>     </w:t>
            </w:r>
            <w:r>
              <w:rPr>
                <w:lang w:val="fr-BE"/>
              </w:rPr>
              <w:fldChar w:fldCharType="end"/>
            </w:r>
            <w:bookmarkEnd w:id="11"/>
          </w:p>
        </w:tc>
      </w:tr>
      <w:tr w:rsidR="001A7BB1">
        <w:trPr>
          <w:cantSplit/>
          <w:trHeight w:val="32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sz w:val="20"/>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20"/>
              </w:rPr>
            </w:pPr>
          </w:p>
        </w:tc>
        <w:tc>
          <w:tcPr>
            <w:tcW w:w="8297" w:type="dxa"/>
            <w:gridSpan w:val="5"/>
            <w:tcBorders>
              <w:right w:val="single" w:sz="6" w:space="0" w:color="808080"/>
            </w:tcBorders>
            <w:shd w:val="clear" w:color="auto" w:fill="auto"/>
            <w:vAlign w:val="bottom"/>
          </w:tcPr>
          <w:p w:rsidR="001A7BB1" w:rsidRDefault="001A7BB1">
            <w:pPr>
              <w:pStyle w:val="Arialc10L"/>
              <w:tabs>
                <w:tab w:val="left" w:pos="6196"/>
              </w:tabs>
              <w:rPr>
                <w:b/>
                <w:lang w:val="fr-BE"/>
              </w:rPr>
            </w:pPr>
            <w:r>
              <w:rPr>
                <w:lang w:val="fr-BE"/>
              </w:rPr>
              <w:tab/>
            </w:r>
            <w:r>
              <w:rPr>
                <w:lang w:val="fr-BE"/>
              </w:rPr>
              <w:tab/>
              <w:t>Nom :</w:t>
            </w:r>
            <w:r>
              <w:rPr>
                <w:lang w:val="fr-BE"/>
              </w:rPr>
              <w:tab/>
            </w:r>
            <w:bookmarkStart w:id="12" w:name="__Fieldmark__12_1898858004"/>
            <w:r>
              <w:fldChar w:fldCharType="begin">
                <w:ffData>
                  <w:name w:val=""/>
                  <w:enabled/>
                  <w:calcOnExit w:val="0"/>
                  <w:textInput/>
                </w:ffData>
              </w:fldChar>
            </w:r>
            <w:r>
              <w:instrText xml:space="preserve"> FORMTEXT </w:instrText>
            </w:r>
            <w:r>
              <w:fldChar w:fldCharType="separate"/>
            </w:r>
            <w:r>
              <w:rPr>
                <w:lang w:val="fr-BE"/>
              </w:rPr>
              <w:t>     </w:t>
            </w:r>
            <w:r>
              <w:rPr>
                <w:lang w:val="fr-BE"/>
              </w:rPr>
              <w:fldChar w:fldCharType="end"/>
            </w:r>
            <w:bookmarkEnd w:id="12"/>
            <w:r>
              <w:rPr>
                <w:lang w:val="fr-BE"/>
              </w:rPr>
              <w:tab/>
              <w:t>Langue :</w:t>
            </w:r>
            <w:r>
              <w:rPr>
                <w:lang w:val="fr-BE"/>
              </w:rPr>
              <w:tab/>
            </w:r>
            <w:bookmarkStart w:id="13" w:name="__Fieldmark__13_1898858004"/>
            <w:r>
              <w:fldChar w:fldCharType="begin">
                <w:ffData>
                  <w:name w:val=""/>
                  <w:enabled/>
                  <w:calcOnExit w:val="0"/>
                  <w:ddList>
                    <w:listEntry w:val="Français"/>
                    <w:listEntry w:val="Nederlands"/>
                  </w:ddList>
                </w:ffData>
              </w:fldChar>
            </w:r>
            <w:r>
              <w:instrText xml:space="preserve"> FORMDROPDOWN </w:instrText>
            </w:r>
            <w:r w:rsidR="001604D3">
              <w:fldChar w:fldCharType="separate"/>
            </w:r>
            <w:r>
              <w:fldChar w:fldCharType="end"/>
            </w:r>
            <w:bookmarkEnd w:id="13"/>
          </w:p>
        </w:tc>
      </w:tr>
      <w:tr w:rsidR="001A7BB1">
        <w:trPr>
          <w:cantSplit/>
          <w:trHeight w:val="32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b/>
                <w:sz w:val="20"/>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20"/>
              </w:rPr>
            </w:pPr>
          </w:p>
        </w:tc>
        <w:tc>
          <w:tcPr>
            <w:tcW w:w="8297" w:type="dxa"/>
            <w:gridSpan w:val="5"/>
            <w:tcBorders>
              <w:right w:val="single" w:sz="6" w:space="0" w:color="808080"/>
            </w:tcBorders>
            <w:shd w:val="clear" w:color="auto" w:fill="auto"/>
            <w:vAlign w:val="bottom"/>
          </w:tcPr>
          <w:p w:rsidR="001A7BB1" w:rsidRDefault="001A7BB1">
            <w:pPr>
              <w:pStyle w:val="Arialc10L"/>
              <w:tabs>
                <w:tab w:val="right" w:pos="3361"/>
                <w:tab w:val="left" w:pos="3502"/>
                <w:tab w:val="left" w:pos="4353"/>
                <w:tab w:val="left" w:pos="6196"/>
              </w:tabs>
              <w:rPr>
                <w:b/>
                <w:lang w:val="fr-BE"/>
              </w:rPr>
            </w:pPr>
            <w:r>
              <w:rPr>
                <w:lang w:val="fr-BE"/>
              </w:rPr>
              <w:tab/>
            </w:r>
            <w:r>
              <w:rPr>
                <w:lang w:val="fr-BE"/>
              </w:rPr>
              <w:tab/>
              <w:t>Rue :</w:t>
            </w:r>
            <w:r>
              <w:rPr>
                <w:lang w:val="fr-BE"/>
              </w:rPr>
              <w:tab/>
            </w:r>
            <w:bookmarkStart w:id="14" w:name="__Fieldmark__14_1898858004"/>
            <w:r>
              <w:fldChar w:fldCharType="begin">
                <w:ffData>
                  <w:name w:val=""/>
                  <w:enabled/>
                  <w:calcOnExit w:val="0"/>
                  <w:textInput/>
                </w:ffData>
              </w:fldChar>
            </w:r>
            <w:r>
              <w:instrText xml:space="preserve"> FORMTEXT </w:instrText>
            </w:r>
            <w:r>
              <w:fldChar w:fldCharType="separate"/>
            </w:r>
            <w:r>
              <w:rPr>
                <w:lang w:val="fr-BE"/>
              </w:rPr>
              <w:t>     </w:t>
            </w:r>
            <w:r>
              <w:rPr>
                <w:lang w:val="fr-BE"/>
              </w:rPr>
              <w:fldChar w:fldCharType="end"/>
            </w:r>
            <w:bookmarkEnd w:id="14"/>
          </w:p>
        </w:tc>
      </w:tr>
      <w:tr w:rsidR="001A7BB1">
        <w:trPr>
          <w:cantSplit/>
          <w:trHeight w:val="32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b/>
                <w:sz w:val="20"/>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20"/>
              </w:rPr>
            </w:pPr>
          </w:p>
        </w:tc>
        <w:tc>
          <w:tcPr>
            <w:tcW w:w="8297" w:type="dxa"/>
            <w:gridSpan w:val="5"/>
            <w:tcBorders>
              <w:right w:val="single" w:sz="6" w:space="0" w:color="808080"/>
            </w:tcBorders>
            <w:shd w:val="clear" w:color="auto" w:fill="auto"/>
            <w:vAlign w:val="bottom"/>
          </w:tcPr>
          <w:p w:rsidR="001A7BB1" w:rsidRDefault="001A7BB1">
            <w:pPr>
              <w:pStyle w:val="Arialc10L"/>
              <w:tabs>
                <w:tab w:val="right" w:pos="3361"/>
                <w:tab w:val="left" w:pos="3502"/>
                <w:tab w:val="left" w:pos="4353"/>
                <w:tab w:val="left" w:pos="6196"/>
              </w:tabs>
              <w:rPr>
                <w:b/>
                <w:lang w:val="fr-BE"/>
              </w:rPr>
            </w:pPr>
            <w:r>
              <w:rPr>
                <w:lang w:val="fr-BE"/>
              </w:rPr>
              <w:tab/>
            </w:r>
            <w:r>
              <w:rPr>
                <w:lang w:val="fr-BE"/>
              </w:rPr>
              <w:tab/>
              <w:t>N° :</w:t>
            </w:r>
            <w:r>
              <w:rPr>
                <w:lang w:val="fr-BE"/>
              </w:rPr>
              <w:tab/>
            </w:r>
            <w:bookmarkStart w:id="15" w:name="__Fieldmark__15_1898858004"/>
            <w:r>
              <w:fldChar w:fldCharType="begin">
                <w:ffData>
                  <w:name w:val=""/>
                  <w:enabled/>
                  <w:calcOnExit w:val="0"/>
                  <w:textInput/>
                </w:ffData>
              </w:fldChar>
            </w:r>
            <w:r>
              <w:instrText xml:space="preserve"> FORMTEXT </w:instrText>
            </w:r>
            <w:r>
              <w:fldChar w:fldCharType="separate"/>
            </w:r>
            <w:r>
              <w:rPr>
                <w:lang w:val="fr-BE"/>
              </w:rPr>
              <w:t>     </w:t>
            </w:r>
            <w:r>
              <w:rPr>
                <w:lang w:val="fr-BE"/>
              </w:rPr>
              <w:fldChar w:fldCharType="end"/>
            </w:r>
            <w:bookmarkEnd w:id="15"/>
            <w:r>
              <w:rPr>
                <w:lang w:val="fr-BE"/>
              </w:rPr>
              <w:tab/>
              <w:t>Boîte :</w:t>
            </w:r>
            <w:r>
              <w:rPr>
                <w:lang w:val="fr-BE"/>
              </w:rPr>
              <w:tab/>
            </w:r>
            <w:bookmarkStart w:id="16" w:name="__Fieldmark__16_1898858004"/>
            <w:r>
              <w:fldChar w:fldCharType="begin">
                <w:ffData>
                  <w:name w:val=""/>
                  <w:enabled/>
                  <w:calcOnExit w:val="0"/>
                  <w:textInput/>
                </w:ffData>
              </w:fldChar>
            </w:r>
            <w:r>
              <w:instrText xml:space="preserve"> FORMTEXT </w:instrText>
            </w:r>
            <w:r>
              <w:fldChar w:fldCharType="separate"/>
            </w:r>
            <w:r>
              <w:rPr>
                <w:lang w:val="fr-BE"/>
              </w:rPr>
              <w:t>     </w:t>
            </w:r>
            <w:r>
              <w:rPr>
                <w:lang w:val="fr-BE"/>
              </w:rPr>
              <w:fldChar w:fldCharType="end"/>
            </w:r>
            <w:bookmarkEnd w:id="16"/>
            <w:r>
              <w:rPr>
                <w:lang w:val="fr-BE"/>
              </w:rPr>
              <w:tab/>
              <w:t>N° d’</w:t>
            </w:r>
            <w:proofErr w:type="spellStart"/>
            <w:r>
              <w:rPr>
                <w:lang w:val="fr-BE"/>
              </w:rPr>
              <w:t>entrep</w:t>
            </w:r>
            <w:proofErr w:type="spellEnd"/>
            <w:r>
              <w:rPr>
                <w:lang w:val="fr-BE"/>
              </w:rPr>
              <w:t xml:space="preserve">. </w:t>
            </w:r>
            <w:bookmarkStart w:id="17" w:name="__Fieldmark__17_1898858004"/>
            <w:r>
              <w:fldChar w:fldCharType="begin">
                <w:ffData>
                  <w:name w:val=""/>
                  <w:enabled/>
                  <w:calcOnExit w:val="0"/>
                  <w:textInput/>
                </w:ffData>
              </w:fldChar>
            </w:r>
            <w:r>
              <w:instrText xml:space="preserve"> FORMTEXT </w:instrText>
            </w:r>
            <w:r>
              <w:fldChar w:fldCharType="separate"/>
            </w:r>
            <w:r>
              <w:rPr>
                <w:u w:val="single"/>
                <w:lang w:val="fr-BE"/>
              </w:rPr>
              <w:t>     </w:t>
            </w:r>
            <w:r>
              <w:rPr>
                <w:u w:val="single"/>
                <w:lang w:val="fr-BE"/>
              </w:rPr>
              <w:fldChar w:fldCharType="end"/>
            </w:r>
            <w:bookmarkEnd w:id="17"/>
          </w:p>
        </w:tc>
      </w:tr>
      <w:tr w:rsidR="001A7BB1">
        <w:trPr>
          <w:cantSplit/>
          <w:trHeight w:val="32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b/>
                <w:sz w:val="20"/>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20"/>
              </w:rPr>
            </w:pPr>
          </w:p>
        </w:tc>
        <w:tc>
          <w:tcPr>
            <w:tcW w:w="8297" w:type="dxa"/>
            <w:gridSpan w:val="5"/>
            <w:tcBorders>
              <w:right w:val="single" w:sz="6" w:space="0" w:color="808080"/>
            </w:tcBorders>
            <w:shd w:val="clear" w:color="auto" w:fill="auto"/>
            <w:vAlign w:val="bottom"/>
          </w:tcPr>
          <w:p w:rsidR="001A7BB1" w:rsidRDefault="001A7BB1">
            <w:pPr>
              <w:pStyle w:val="Arialc10L"/>
              <w:tabs>
                <w:tab w:val="right" w:pos="3361"/>
                <w:tab w:val="left" w:pos="3502"/>
                <w:tab w:val="left" w:pos="4353"/>
                <w:tab w:val="left" w:pos="6196"/>
              </w:tabs>
              <w:rPr>
                <w:b/>
                <w:sz w:val="12"/>
                <w:lang w:val="fr-BE"/>
              </w:rPr>
            </w:pPr>
            <w:r>
              <w:rPr>
                <w:lang w:val="fr-BE"/>
              </w:rPr>
              <w:tab/>
            </w:r>
            <w:r>
              <w:rPr>
                <w:lang w:val="fr-BE"/>
              </w:rPr>
              <w:tab/>
              <w:t>Code postal :</w:t>
            </w:r>
            <w:r>
              <w:rPr>
                <w:lang w:val="fr-BE"/>
              </w:rPr>
              <w:tab/>
            </w:r>
            <w:bookmarkStart w:id="18" w:name="__Fieldmark__18_1898858004"/>
            <w:r>
              <w:fldChar w:fldCharType="begin">
                <w:ffData>
                  <w:name w:val=""/>
                  <w:enabled/>
                  <w:calcOnExit w:val="0"/>
                  <w:textInput/>
                </w:ffData>
              </w:fldChar>
            </w:r>
            <w:r>
              <w:instrText xml:space="preserve"> FORMTEXT </w:instrText>
            </w:r>
            <w:r>
              <w:fldChar w:fldCharType="separate"/>
            </w:r>
            <w:r>
              <w:rPr>
                <w:lang w:val="fr-BE"/>
              </w:rPr>
              <w:t>     </w:t>
            </w:r>
            <w:r>
              <w:rPr>
                <w:lang w:val="fr-BE"/>
              </w:rPr>
              <w:fldChar w:fldCharType="end"/>
            </w:r>
            <w:bookmarkEnd w:id="18"/>
            <w:r>
              <w:rPr>
                <w:lang w:val="fr-BE"/>
              </w:rPr>
              <w:tab/>
              <w:t>Localité :</w:t>
            </w:r>
            <w:r>
              <w:rPr>
                <w:lang w:val="fr-BE"/>
              </w:rPr>
              <w:tab/>
            </w:r>
            <w:bookmarkStart w:id="19" w:name="__Fieldmark__19_1898858004"/>
            <w:r>
              <w:fldChar w:fldCharType="begin">
                <w:ffData>
                  <w:name w:val=""/>
                  <w:enabled/>
                  <w:calcOnExit w:val="0"/>
                  <w:textInput/>
                </w:ffData>
              </w:fldChar>
            </w:r>
            <w:r>
              <w:instrText xml:space="preserve"> FORMTEXT </w:instrText>
            </w:r>
            <w:r>
              <w:fldChar w:fldCharType="separate"/>
            </w:r>
            <w:r>
              <w:rPr>
                <w:lang w:val="fr-BE"/>
              </w:rPr>
              <w:t>     </w:t>
            </w:r>
            <w:r>
              <w:rPr>
                <w:lang w:val="fr-BE"/>
              </w:rPr>
              <w:fldChar w:fldCharType="end"/>
            </w:r>
            <w:bookmarkEnd w:id="19"/>
          </w:p>
        </w:tc>
      </w:tr>
      <w:tr w:rsidR="001A7BB1">
        <w:trPr>
          <w:cantSplit/>
          <w:trHeight w:val="8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b/>
                <w:sz w:val="12"/>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12"/>
              </w:rPr>
            </w:pPr>
          </w:p>
        </w:tc>
        <w:tc>
          <w:tcPr>
            <w:tcW w:w="8297" w:type="dxa"/>
            <w:gridSpan w:val="5"/>
            <w:tcBorders>
              <w:right w:val="single" w:sz="6" w:space="0" w:color="808080"/>
            </w:tcBorders>
            <w:shd w:val="clear" w:color="auto" w:fill="auto"/>
          </w:tcPr>
          <w:p w:rsidR="001A7BB1" w:rsidRDefault="001A7BB1">
            <w:pPr>
              <w:pStyle w:val="Titre10"/>
              <w:tabs>
                <w:tab w:val="left" w:pos="298"/>
              </w:tabs>
              <w:snapToGrid w:val="0"/>
              <w:jc w:val="left"/>
              <w:rPr>
                <w:rFonts w:ascii="Arial" w:hAnsi="Arial" w:cs="Arial"/>
                <w:sz w:val="12"/>
              </w:rPr>
            </w:pPr>
          </w:p>
        </w:tc>
      </w:tr>
      <w:tr w:rsidR="001A7BB1">
        <w:trPr>
          <w:cantSplit/>
          <w:trHeight w:val="80"/>
        </w:trPr>
        <w:tc>
          <w:tcPr>
            <w:tcW w:w="2127" w:type="dxa"/>
            <w:tcBorders>
              <w:left w:val="single" w:sz="6" w:space="0" w:color="808080"/>
            </w:tcBorders>
            <w:shd w:val="clear" w:color="auto" w:fill="EAEAEA"/>
            <w:vAlign w:val="center"/>
          </w:tcPr>
          <w:p w:rsidR="001A7BB1" w:rsidRDefault="001A7BB1">
            <w:pPr>
              <w:pStyle w:val="Titre10"/>
              <w:spacing w:before="120" w:after="120"/>
              <w:rPr>
                <w:rFonts w:ascii="Arial" w:hAnsi="Arial" w:cs="Arial"/>
                <w:b/>
                <w:sz w:val="20"/>
              </w:rPr>
            </w:pPr>
            <w:r>
              <w:rPr>
                <w:rFonts w:ascii="Arial" w:hAnsi="Arial" w:cs="Arial"/>
                <w:b/>
                <w:sz w:val="20"/>
              </w:rPr>
              <w:t>Quelques conseils</w:t>
            </w:r>
          </w:p>
        </w:tc>
        <w:tc>
          <w:tcPr>
            <w:tcW w:w="113" w:type="dxa"/>
            <w:tcBorders>
              <w:left w:val="single" w:sz="4" w:space="0" w:color="808080"/>
              <w:bottom w:val="single" w:sz="6" w:space="0" w:color="808080"/>
            </w:tcBorders>
            <w:shd w:val="clear" w:color="auto" w:fill="auto"/>
          </w:tcPr>
          <w:p w:rsidR="001A7BB1" w:rsidRDefault="001A7BB1">
            <w:pPr>
              <w:pStyle w:val="Titre10"/>
              <w:snapToGrid w:val="0"/>
              <w:rPr>
                <w:rFonts w:ascii="Arial" w:hAnsi="Arial" w:cs="Arial"/>
                <w:b/>
                <w:sz w:val="20"/>
              </w:rPr>
            </w:pPr>
          </w:p>
        </w:tc>
        <w:tc>
          <w:tcPr>
            <w:tcW w:w="8297" w:type="dxa"/>
            <w:gridSpan w:val="5"/>
            <w:tcBorders>
              <w:bottom w:val="single" w:sz="6" w:space="0" w:color="808080"/>
              <w:right w:val="single" w:sz="6" w:space="0" w:color="808080"/>
            </w:tcBorders>
            <w:shd w:val="clear" w:color="auto" w:fill="EAEAEA"/>
            <w:vAlign w:val="center"/>
          </w:tcPr>
          <w:p w:rsidR="001A7BB1" w:rsidRDefault="001A7BB1">
            <w:pPr>
              <w:pStyle w:val="BodyTextIndent31"/>
              <w:snapToGrid w:val="0"/>
              <w:rPr>
                <w:i w:val="0"/>
                <w:sz w:val="12"/>
                <w:lang w:val="fr-BE"/>
              </w:rPr>
            </w:pPr>
          </w:p>
          <w:p w:rsidR="001A7BB1" w:rsidRDefault="001A7BB1">
            <w:pPr>
              <w:pStyle w:val="BodyTextIndent31"/>
              <w:rPr>
                <w:sz w:val="18"/>
                <w:szCs w:val="18"/>
                <w:lang w:val="fr-BE"/>
              </w:rPr>
            </w:pPr>
            <w:r>
              <w:rPr>
                <w:i w:val="0"/>
                <w:sz w:val="18"/>
                <w:szCs w:val="18"/>
                <w:lang w:val="fr-BE"/>
              </w:rPr>
              <w:t xml:space="preserve">- </w:t>
            </w:r>
            <w:r>
              <w:rPr>
                <w:i w:val="0"/>
                <w:sz w:val="18"/>
                <w:szCs w:val="18"/>
                <w:lang w:val="fr-BE"/>
              </w:rPr>
              <w:tab/>
              <w:t>Le texte doit être dactylographié ou imprimé de manière lisible sans ratures ni corrections.</w:t>
            </w:r>
          </w:p>
          <w:p w:rsidR="001A7BB1" w:rsidRDefault="001A7BB1">
            <w:pPr>
              <w:shd w:val="clear" w:color="auto" w:fill="EAEAEA"/>
              <w:tabs>
                <w:tab w:val="left" w:pos="156"/>
              </w:tabs>
              <w:spacing w:before="80"/>
              <w:ind w:left="159" w:hanging="159"/>
              <w:jc w:val="both"/>
              <w:rPr>
                <w:rFonts w:ascii="Arial" w:hAnsi="Arial" w:cs="Arial"/>
                <w:sz w:val="18"/>
                <w:szCs w:val="18"/>
              </w:rPr>
            </w:pPr>
            <w:r>
              <w:rPr>
                <w:rFonts w:ascii="Arial" w:hAnsi="Arial" w:cs="Arial"/>
                <w:sz w:val="18"/>
                <w:szCs w:val="18"/>
                <w:lang w:val="fr-BE"/>
              </w:rPr>
              <w:t>- Il ne peut dépasser les limites du cadre imprimé ni empiéter sur les zones réservées aux greffes et au Moniteur belge.</w:t>
            </w:r>
          </w:p>
          <w:p w:rsidR="001A7BB1" w:rsidRDefault="001A7BB1">
            <w:pPr>
              <w:pStyle w:val="Titre10"/>
              <w:tabs>
                <w:tab w:val="left" w:pos="156"/>
                <w:tab w:val="left" w:pos="298"/>
              </w:tabs>
              <w:spacing w:before="80" w:after="120"/>
              <w:ind w:left="102" w:hanging="102"/>
              <w:jc w:val="left"/>
              <w:rPr>
                <w:rFonts w:ascii="Arial" w:hAnsi="Arial" w:cs="Arial"/>
                <w:b/>
                <w:sz w:val="20"/>
              </w:rPr>
            </w:pPr>
            <w:r>
              <w:rPr>
                <w:rFonts w:ascii="Arial" w:hAnsi="Arial" w:cs="Arial"/>
                <w:sz w:val="18"/>
                <w:szCs w:val="18"/>
              </w:rPr>
              <w:t>-</w:t>
            </w:r>
            <w:r>
              <w:rPr>
                <w:rFonts w:ascii="Arial" w:hAnsi="Arial" w:cs="Arial"/>
                <w:sz w:val="18"/>
                <w:szCs w:val="18"/>
              </w:rPr>
              <w:tab/>
            </w:r>
            <w:r>
              <w:rPr>
                <w:rFonts w:ascii="Arial" w:hAnsi="Arial" w:cs="Arial"/>
                <w:sz w:val="18"/>
                <w:szCs w:val="18"/>
              </w:rPr>
              <w:tab/>
              <w:t>Tout texte doit être signé par les personnes compétentes.</w:t>
            </w:r>
          </w:p>
        </w:tc>
      </w:tr>
      <w:tr w:rsidR="001A7BB1">
        <w:trPr>
          <w:cantSplit/>
          <w:trHeight w:val="80"/>
        </w:trPr>
        <w:tc>
          <w:tcPr>
            <w:tcW w:w="2127" w:type="dxa"/>
            <w:tcBorders>
              <w:left w:val="single" w:sz="4" w:space="0" w:color="808080"/>
              <w:bottom w:val="single" w:sz="4" w:space="0" w:color="808080"/>
            </w:tcBorders>
            <w:shd w:val="clear" w:color="auto" w:fill="auto"/>
            <w:vAlign w:val="center"/>
          </w:tcPr>
          <w:p w:rsidR="001A7BB1" w:rsidRDefault="001A7BB1">
            <w:pPr>
              <w:pStyle w:val="Titre10"/>
              <w:snapToGrid w:val="0"/>
              <w:rPr>
                <w:rFonts w:ascii="Arial" w:hAnsi="Arial" w:cs="Arial"/>
                <w:b/>
                <w:sz w:val="20"/>
              </w:rPr>
            </w:pPr>
          </w:p>
        </w:tc>
        <w:tc>
          <w:tcPr>
            <w:tcW w:w="113" w:type="dxa"/>
            <w:tcBorders>
              <w:left w:val="single" w:sz="4" w:space="0" w:color="808080"/>
              <w:bottom w:val="single" w:sz="4" w:space="0" w:color="808080"/>
            </w:tcBorders>
            <w:shd w:val="clear" w:color="auto" w:fill="auto"/>
          </w:tcPr>
          <w:p w:rsidR="001A7BB1" w:rsidRDefault="001A7BB1">
            <w:pPr>
              <w:pStyle w:val="Titre10"/>
              <w:snapToGrid w:val="0"/>
              <w:rPr>
                <w:rFonts w:ascii="Arial" w:hAnsi="Arial" w:cs="Arial"/>
                <w:b/>
                <w:sz w:val="20"/>
              </w:rPr>
            </w:pPr>
          </w:p>
        </w:tc>
        <w:tc>
          <w:tcPr>
            <w:tcW w:w="8297" w:type="dxa"/>
            <w:gridSpan w:val="5"/>
            <w:tcBorders>
              <w:top w:val="single" w:sz="6" w:space="0" w:color="808080"/>
              <w:bottom w:val="single" w:sz="6" w:space="0" w:color="808080"/>
              <w:right w:val="single" w:sz="6" w:space="0" w:color="808080"/>
            </w:tcBorders>
            <w:shd w:val="clear" w:color="auto" w:fill="EAEAEA"/>
          </w:tcPr>
          <w:p w:rsidR="001A7BB1" w:rsidRDefault="001A7BB1">
            <w:pPr>
              <w:pStyle w:val="Titre10"/>
              <w:tabs>
                <w:tab w:val="left" w:pos="298"/>
                <w:tab w:val="left" w:pos="385"/>
              </w:tabs>
              <w:snapToGrid w:val="0"/>
              <w:spacing w:before="60" w:after="120"/>
              <w:jc w:val="left"/>
              <w:rPr>
                <w:rFonts w:ascii="Arial" w:hAnsi="Arial" w:cs="Arial"/>
                <w:sz w:val="20"/>
              </w:rPr>
            </w:pPr>
          </w:p>
        </w:tc>
      </w:tr>
    </w:tbl>
    <w:p w:rsidR="001A7BB1" w:rsidRDefault="001A7BB1">
      <w:pPr>
        <w:sectPr w:rsidR="001A7BB1">
          <w:headerReference w:type="default" r:id="rId10"/>
          <w:footerReference w:type="even" r:id="rId11"/>
          <w:footerReference w:type="default" r:id="rId12"/>
          <w:headerReference w:type="first" r:id="rId13"/>
          <w:footerReference w:type="first" r:id="rId14"/>
          <w:pgSz w:w="11906" w:h="16838"/>
          <w:pgMar w:top="764" w:right="1417" w:bottom="776" w:left="1417" w:header="708" w:footer="720" w:gutter="0"/>
          <w:cols w:space="720"/>
          <w:docGrid w:linePitch="360"/>
        </w:sectPr>
      </w:pPr>
    </w:p>
    <w:p w:rsidR="001A7BB1" w:rsidRDefault="00414AC3">
      <w:pPr>
        <w:pStyle w:val="En-tte"/>
        <w:tabs>
          <w:tab w:val="clear" w:pos="4536"/>
          <w:tab w:val="clear" w:pos="9072"/>
          <w:tab w:val="left" w:pos="936"/>
          <w:tab w:val="left" w:pos="2410"/>
        </w:tabs>
        <w:rPr>
          <w:rFonts w:ascii="Arial" w:hAnsi="Arial" w:cs="Arial"/>
          <w:b/>
          <w:sz w:val="24"/>
          <w:lang w:val="fr-BE" w:eastAsia="fr-BE"/>
        </w:rPr>
      </w:pPr>
      <w:r>
        <w:rPr>
          <w:noProof/>
          <w:lang w:val="fr-FR" w:eastAsia="fr-FR"/>
        </w:rPr>
        <w:lastRenderedPageBreak/>
        <mc:AlternateContent>
          <mc:Choice Requires="wps">
            <w:drawing>
              <wp:anchor distT="0" distB="0" distL="114935" distR="114935" simplePos="0" relativeHeight="251650560" behindDoc="1" locked="0" layoutInCell="1" allowOverlap="1">
                <wp:simplePos x="0" y="0"/>
                <wp:positionH relativeFrom="column">
                  <wp:posOffset>-892810</wp:posOffset>
                </wp:positionH>
                <wp:positionV relativeFrom="page">
                  <wp:posOffset>363855</wp:posOffset>
                </wp:positionV>
                <wp:extent cx="6671945" cy="10329545"/>
                <wp:effectExtent l="0" t="1905" r="0" b="3175"/>
                <wp:wrapNone/>
                <wp:docPr id="1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1945" cy="10329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04D3" w:rsidRDefault="001604D3">
                            <w:pPr>
                              <w:pStyle w:val="Notedefin"/>
                              <w:rPr>
                                <w:lang w:val="fr-B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70.3pt;margin-top:28.65pt;width:525.35pt;height:813.35pt;z-index:-251665920;visibility:visible;mso-wrap-style:square;mso-width-percent:0;mso-height-percent:0;mso-wrap-distance-left:9.05pt;mso-wrap-distance-top:0;mso-wrap-distance-right:9.05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" stroked="f">
                <v:textbox inset="0,0,0,0">
                  <w:txbxContent>
                    <w:p w:rsidR="001604D3" w:rsidRDefault="001604D3">
                      <w:pPr>
                        <w:pStyle w:val="Notedefin"/>
                        <w:rPr>
                          <w:lang w:val="fr-BE"/>
                        </w:rPr>
                      </w:pPr>
                    </w:p>
                  </w:txbxContent>
                </v:textbox>
                <w10:wrap anchory="page"/>
              </v:shape>
            </w:pict>
          </mc:Fallback>
        </mc:AlternateContent>
      </w:r>
      <w:r>
        <w:rPr>
          <w:noProof/>
          <w:lang w:val="fr-FR" w:eastAsia="fr-FR"/>
        </w:rPr>
        <mc:AlternateContent>
          <mc:Choice Requires="wps">
            <w:drawing>
              <wp:anchor distT="0" distB="0" distL="114935" distR="114935" simplePos="0" relativeHeight="251651584" behindDoc="0" locked="0" layoutInCell="1" allowOverlap="1">
                <wp:simplePos x="0" y="0"/>
                <wp:positionH relativeFrom="page">
                  <wp:posOffset>540385</wp:posOffset>
                </wp:positionH>
                <wp:positionV relativeFrom="page">
                  <wp:posOffset>1080135</wp:posOffset>
                </wp:positionV>
                <wp:extent cx="2876550" cy="1076960"/>
                <wp:effectExtent l="6985" t="13335" r="12065" b="5080"/>
                <wp:wrapNone/>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076960"/>
                        </a:xfrm>
                        <a:prstGeom prst="rect">
                          <a:avLst/>
                        </a:prstGeom>
                        <a:solidFill>
                          <a:srgbClr val="FFFFFF"/>
                        </a:solidFill>
                        <a:ln w="9525">
                          <a:solidFill>
                            <a:srgbClr val="000000"/>
                          </a:solidFill>
                          <a:miter lim="800000"/>
                          <a:headEnd/>
                          <a:tailEnd/>
                        </a:ln>
                      </wps:spPr>
                      <wps:txbx>
                        <w:txbxContent>
                          <w:p w:rsidR="001604D3" w:rsidRDefault="001604D3">
                            <w:pPr>
                              <w:rPr>
                                <w:rFonts w:ascii="Arial Black" w:hAnsi="Arial Black" w:cs="Arial Black"/>
                                <w:color w:val="C0C0C0"/>
                                <w:lang w:val="fr-BE"/>
                              </w:rPr>
                            </w:pPr>
                          </w:p>
                          <w:p w:rsidR="001604D3" w:rsidRDefault="001604D3">
                            <w:pPr>
                              <w:pStyle w:val="Titre1"/>
                              <w:jc w:val="center"/>
                              <w:rPr>
                                <w:rFonts w:ascii="Arial" w:hAnsi="Arial" w:cs="Arial"/>
                                <w:b/>
                                <w:color w:val="808080"/>
                                <w:u w:val="no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42.55pt;margin-top:85.05pt;width:226.5pt;height:84.8pt;z-index:2516515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">
                <v:textbox>
                  <w:txbxContent>
                    <w:p w:rsidR="001604D3" w:rsidRDefault="001604D3">
                      <w:pPr>
                        <w:rPr>
                          <w:rFonts w:ascii="Arial Black" w:hAnsi="Arial Black" w:cs="Arial Black"/>
                          <w:color w:val="C0C0C0"/>
                          <w:lang w:val="fr-BE"/>
                        </w:rPr>
                      </w:pPr>
                    </w:p>
                    <w:p w:rsidR="001604D3" w:rsidRDefault="001604D3">
                      <w:pPr>
                        <w:pStyle w:val="Titre1"/>
                        <w:jc w:val="center"/>
                        <w:rPr>
                          <w:rFonts w:ascii="Arial" w:hAnsi="Arial" w:cs="Arial"/>
                          <w:b/>
                          <w:color w:val="808080"/>
                          <w:u w:val="none"/>
                        </w:rPr>
                      </w:pPr>
                    </w:p>
                  </w:txbxContent>
                </v:textbox>
                <w10:wrap anchorx="page" anchory="page"/>
              </v:shape>
            </w:pict>
          </mc:Fallback>
        </mc:AlternateContent>
      </w:r>
      <w:r w:rsidR="00715858">
        <w:rPr>
          <w:noProof/>
          <w:lang w:val="fr-FR" w:eastAsia="fr-FR"/>
        </w:rPr>
        <w:drawing>
          <wp:anchor distT="0" distB="0" distL="114935" distR="114935" simplePos="0" relativeHeight="251668992" behindDoc="0" locked="0" layoutInCell="1" allowOverlap="1">
            <wp:simplePos x="0" y="0"/>
            <wp:positionH relativeFrom="column">
              <wp:posOffset>-955675</wp:posOffset>
            </wp:positionH>
            <wp:positionV relativeFrom="paragraph">
              <wp:posOffset>-344805</wp:posOffset>
            </wp:positionV>
            <wp:extent cx="911225" cy="796925"/>
            <wp:effectExtent l="19050" t="0" r="317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lum bright="2000"/>
                      <a:grayscl/>
                    </a:blip>
                    <a:srcRect t="2683672"/>
                    <a:stretch>
                      <a:fillRect/>
                    </a:stretch>
                  </pic:blipFill>
                  <pic:spPr bwMode="auto">
                    <a:xfrm>
                      <a:off x="0" y="0"/>
                      <a:ext cx="911225" cy="796925"/>
                    </a:xfrm>
                    <a:prstGeom prst="rect">
                      <a:avLst/>
                    </a:prstGeom>
                    <a:solidFill>
                      <a:srgbClr val="FFFFFF"/>
                    </a:solidFill>
                    <a:ln w="9525">
                      <a:noFill/>
                      <a:miter lim="800000"/>
                      <a:headEnd/>
                      <a:tailEnd/>
                    </a:ln>
                  </pic:spPr>
                </pic:pic>
              </a:graphicData>
            </a:graphic>
          </wp:anchor>
        </w:drawing>
      </w:r>
      <w:r w:rsidR="001A7BB1">
        <w:rPr>
          <w:rFonts w:ascii="Arial" w:hAnsi="Arial" w:cs="Arial"/>
          <w:sz w:val="24"/>
          <w:lang w:val="fr-BE" w:eastAsia="fr-BE"/>
        </w:rPr>
        <w:tab/>
      </w:r>
      <w:r w:rsidR="001A7BB1">
        <w:rPr>
          <w:rFonts w:ascii="Arial" w:hAnsi="Arial" w:cs="Arial"/>
          <w:sz w:val="24"/>
          <w:shd w:val="clear" w:color="auto" w:fill="C0C0C0"/>
          <w:lang w:val="fr-BE" w:eastAsia="fr-BE"/>
        </w:rPr>
        <w:t xml:space="preserve"> </w:t>
      </w:r>
      <w:r w:rsidR="001A7BB1">
        <w:rPr>
          <w:rFonts w:ascii="Arial" w:hAnsi="Arial" w:cs="Arial"/>
          <w:b/>
          <w:color w:val="FFFFFF"/>
          <w:sz w:val="28"/>
          <w:shd w:val="clear" w:color="auto" w:fill="C0C0C0"/>
          <w:lang w:val="fr-BE"/>
        </w:rPr>
        <w:t>Volet B</w:t>
      </w:r>
      <w:r w:rsidR="001A7BB1" w:rsidRPr="00414AC3">
        <w:rPr>
          <w:rFonts w:ascii="Arial" w:hAnsi="Arial" w:cs="Arial"/>
          <w:b/>
          <w:outline/>
          <w:color w:val="BFBFBF" w:themeColor="background1" w:themeShade="BF"/>
          <w:sz w:val="28"/>
          <w:shd w:val="clear" w:color="auto" w:fill="C0C0C0"/>
          <w:lang w:val="fr-B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  </w:t>
      </w:r>
      <w:r w:rsidR="001A7BB1">
        <w:rPr>
          <w:rFonts w:ascii="Arial" w:hAnsi="Arial" w:cs="Arial"/>
          <w:sz w:val="24"/>
          <w:lang w:val="fr-BE" w:eastAsia="fr-BE"/>
        </w:rPr>
        <w:tab/>
      </w:r>
      <w:r w:rsidR="001A7BB1">
        <w:rPr>
          <w:rFonts w:ascii="Arial" w:hAnsi="Arial" w:cs="Arial"/>
          <w:b/>
          <w:sz w:val="24"/>
          <w:lang w:val="fr-BE" w:eastAsia="fr-BE"/>
        </w:rPr>
        <w:t>Copie à publier aux annexes du Moniteur belge</w:t>
      </w:r>
    </w:p>
    <w:p w:rsidR="001A7BB1" w:rsidRDefault="001A7BB1">
      <w:pPr>
        <w:pStyle w:val="En-tte"/>
        <w:tabs>
          <w:tab w:val="clear" w:pos="4536"/>
          <w:tab w:val="clear" w:pos="9072"/>
          <w:tab w:val="left" w:pos="1134"/>
          <w:tab w:val="left" w:pos="2410"/>
        </w:tabs>
      </w:pPr>
      <w:r>
        <w:rPr>
          <w:rFonts w:ascii="Arial" w:hAnsi="Arial" w:cs="Arial"/>
          <w:b/>
          <w:sz w:val="24"/>
          <w:lang w:val="fr-BE" w:eastAsia="fr-BE"/>
        </w:rPr>
        <w:tab/>
      </w:r>
      <w:r>
        <w:rPr>
          <w:rFonts w:ascii="Arial" w:hAnsi="Arial" w:cs="Arial"/>
          <w:b/>
          <w:sz w:val="24"/>
          <w:lang w:val="fr-BE" w:eastAsia="fr-BE"/>
        </w:rPr>
        <w:tab/>
      </w:r>
      <w:proofErr w:type="gramStart"/>
      <w:r>
        <w:rPr>
          <w:rFonts w:ascii="Arial" w:hAnsi="Arial" w:cs="Arial"/>
          <w:b/>
          <w:sz w:val="24"/>
          <w:lang w:val="fr-BE" w:eastAsia="fr-BE"/>
        </w:rPr>
        <w:t>après</w:t>
      </w:r>
      <w:proofErr w:type="gramEnd"/>
      <w:r>
        <w:rPr>
          <w:rFonts w:ascii="Arial" w:hAnsi="Arial" w:cs="Arial"/>
          <w:b/>
          <w:sz w:val="24"/>
          <w:lang w:val="fr-BE" w:eastAsia="fr-BE"/>
        </w:rPr>
        <w:t xml:space="preserve"> dépôt de l</w:t>
      </w:r>
      <w:r>
        <w:rPr>
          <w:rFonts w:ascii="Arial" w:hAnsi="Arial" w:cs="Arial"/>
          <w:sz w:val="24"/>
          <w:lang w:val="fr-BE" w:eastAsia="fr-BE"/>
        </w:rPr>
        <w:t>’</w:t>
      </w:r>
      <w:r>
        <w:rPr>
          <w:rFonts w:ascii="Arial" w:hAnsi="Arial" w:cs="Arial"/>
          <w:b/>
          <w:sz w:val="24"/>
          <w:lang w:val="fr-BE" w:eastAsia="fr-BE"/>
        </w:rPr>
        <w:t>acte</w:t>
      </w:r>
    </w:p>
    <w:p w:rsidR="001A7BB1" w:rsidRDefault="00414AC3">
      <w:pPr>
        <w:tabs>
          <w:tab w:val="left" w:pos="1134"/>
          <w:tab w:val="left" w:pos="2127"/>
        </w:tabs>
        <w:rPr>
          <w:rFonts w:ascii="Arial" w:hAnsi="Arial" w:cs="Arial"/>
          <w:sz w:val="22"/>
          <w:lang w:val="fr-BE" w:eastAsia="fr-BE"/>
        </w:rPr>
      </w:pPr>
      <w:r>
        <w:rPr>
          <w:noProof/>
          <w:lang w:val="fr-FR" w:eastAsia="fr-FR"/>
        </w:rPr>
        <mc:AlternateContent>
          <mc:Choice Requires="wps">
            <w:drawing>
              <wp:anchor distT="0" distB="0" distL="114300" distR="114300" simplePos="0" relativeHeight="251654656" behindDoc="0" locked="0" layoutInCell="1" allowOverlap="1">
                <wp:simplePos x="0" y="0"/>
                <wp:positionH relativeFrom="column">
                  <wp:posOffset>-809625</wp:posOffset>
                </wp:positionH>
                <wp:positionV relativeFrom="paragraph">
                  <wp:posOffset>125730</wp:posOffset>
                </wp:positionV>
                <wp:extent cx="647700" cy="1483995"/>
                <wp:effectExtent l="6985" t="5080" r="12065" b="15875"/>
                <wp:wrapNone/>
                <wp:docPr id="1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1483995"/>
                        </a:xfrm>
                        <a:prstGeom prst="downArrowCallout">
                          <a:avLst>
                            <a:gd name="adj1" fmla="val 25000"/>
                            <a:gd name="adj2" fmla="val 26370"/>
                            <a:gd name="adj3" fmla="val 38186"/>
                            <a:gd name="adj4" fmla="val 72958"/>
                          </a:avLst>
                        </a:prstGeom>
                        <a:solidFill>
                          <a:srgbClr val="FFFFFF"/>
                        </a:solidFill>
                        <a:ln w="9360">
                          <a:solidFill>
                            <a:srgbClr val="80808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E5E77A9"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AutoShape 11" o:spid="_x0000_s1026" type="#_x0000_t80" style="position:absolute;margin-left:-63.75pt;margin-top:9.9pt;width:51pt;height:116.85pt;z-index:251654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" adj="15759,5104" strokecolor="gray" strokeweight=".26mm"/>
            </w:pict>
          </mc:Fallback>
        </mc:AlternateContent>
      </w:r>
      <w:r>
        <w:rPr>
          <w:noProof/>
          <w:lang w:val="fr-FR" w:eastAsia="fr-FR"/>
        </w:rPr>
        <mc:AlternateContent>
          <mc:Choice Requires="wps">
            <w:drawing>
              <wp:anchor distT="0" distB="0" distL="114935" distR="114935" simplePos="0" relativeHeight="251655680" behindDoc="0" locked="0" layoutInCell="1" allowOverlap="1">
                <wp:simplePos x="0" y="0"/>
                <wp:positionH relativeFrom="column">
                  <wp:posOffset>-756285</wp:posOffset>
                </wp:positionH>
                <wp:positionV relativeFrom="paragraph">
                  <wp:posOffset>294005</wp:posOffset>
                </wp:positionV>
                <wp:extent cx="572770" cy="636905"/>
                <wp:effectExtent l="3175" t="1905" r="5080" b="889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 cy="6369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04D3" w:rsidRDefault="001604D3">
                            <w:pPr>
                              <w:pStyle w:val="BodyText31"/>
                            </w:pPr>
                            <w:r>
                              <w:rPr>
                                <w:lang w:val="fr-BE"/>
                              </w:rPr>
                              <w:t>Réservé au Moniteur belge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margin-left:-59.55pt;margin-top:23.15pt;width:45.1pt;height:50.1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" stroked="f">
                <v:fill opacity="0"/>
                <v:textbox inset="0,0,0,0">
                  <w:txbxContent>
                    <w:p w:rsidR="001604D3" w:rsidRDefault="001604D3">
                      <w:pPr>
                        <w:pStyle w:val="BodyText31"/>
                      </w:pPr>
                      <w:r>
                        <w:rPr>
                          <w:lang w:val="fr-BE"/>
                        </w:rPr>
                        <w:t>Réservé au Moniteur belge</w:t>
                      </w:r>
                    </w:p>
                  </w:txbxContent>
                </v:textbox>
              </v:shape>
            </w:pict>
          </mc:Fallback>
        </mc:AlternateContent>
      </w:r>
    </w:p>
    <w:p w:rsidR="001A7BB1" w:rsidRDefault="001A7BB1">
      <w:pPr>
        <w:rPr>
          <w:sz w:val="22"/>
          <w:lang w:val="fr-BE"/>
        </w:rPr>
      </w:pPr>
    </w:p>
    <w:p w:rsidR="001A7BB1" w:rsidRDefault="00414AC3">
      <w:pPr>
        <w:rPr>
          <w:sz w:val="16"/>
          <w:lang w:val="fr-BE" w:eastAsia="fr-BE"/>
        </w:rPr>
      </w:pPr>
      <w:r>
        <w:rPr>
          <w:noProof/>
          <w:lang w:val="fr-FR" w:eastAsia="fr-FR"/>
        </w:rPr>
        <mc:AlternateContent>
          <mc:Choice Requires="wps">
            <w:drawing>
              <wp:anchor distT="0" distB="0" distL="114935" distR="114935" simplePos="0" relativeHeight="251665920" behindDoc="0" locked="0" layoutInCell="1" allowOverlap="1">
                <wp:simplePos x="0" y="0"/>
                <wp:positionH relativeFrom="page">
                  <wp:posOffset>4140835</wp:posOffset>
                </wp:positionH>
                <wp:positionV relativeFrom="page">
                  <wp:posOffset>1080135</wp:posOffset>
                </wp:positionV>
                <wp:extent cx="2876550" cy="1076960"/>
                <wp:effectExtent l="6985" t="13335" r="12065" b="5080"/>
                <wp:wrapNone/>
                <wp:docPr id="1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076960"/>
                        </a:xfrm>
                        <a:prstGeom prst="rect">
                          <a:avLst/>
                        </a:prstGeom>
                        <a:solidFill>
                          <a:srgbClr val="FFFFFF"/>
                        </a:solidFill>
                        <a:ln w="9525">
                          <a:solidFill>
                            <a:srgbClr val="000000"/>
                          </a:solidFill>
                          <a:miter lim="800000"/>
                          <a:headEnd/>
                          <a:tailEnd/>
                        </a:ln>
                      </wps:spPr>
                      <wps:txbx>
                        <w:txbxContent>
                          <w:p w:rsidR="001604D3" w:rsidRDefault="001604D3">
                            <w:pPr>
                              <w:rPr>
                                <w:rFonts w:ascii="Arial Black" w:hAnsi="Arial Black" w:cs="Arial Black"/>
                                <w:color w:val="C0C0C0"/>
                                <w:lang w:val="fr-BE"/>
                              </w:rPr>
                            </w:pPr>
                          </w:p>
                          <w:p w:rsidR="001604D3" w:rsidRDefault="001604D3">
                            <w:pPr>
                              <w:jc w:val="center"/>
                              <w:rPr>
                                <w:rFonts w:ascii="Arial Black" w:hAnsi="Arial Black" w:cs="Arial Black"/>
                                <w:color w:val="C0C0C0"/>
                                <w:lang w:val="fr-BE"/>
                              </w:rPr>
                            </w:pPr>
                          </w:p>
                          <w:p w:rsidR="001604D3" w:rsidRDefault="001604D3">
                            <w:pPr>
                              <w:jc w:val="center"/>
                              <w:rPr>
                                <w:rFonts w:ascii="Arial Black" w:hAnsi="Arial Black" w:cs="Arial Black"/>
                                <w:color w:val="C0C0C0"/>
                                <w:lang w:val="fr-BE"/>
                              </w:rPr>
                            </w:pPr>
                          </w:p>
                          <w:p w:rsidR="001604D3" w:rsidRDefault="001604D3">
                            <w:pPr>
                              <w:jc w:val="center"/>
                              <w:rPr>
                                <w:rFonts w:ascii="Arial Black" w:hAnsi="Arial Black" w:cs="Arial Black"/>
                                <w:color w:val="C0C0C0"/>
                                <w:sz w:val="28"/>
                                <w:lang w:val="fr-BE"/>
                              </w:rPr>
                            </w:pPr>
                          </w:p>
                          <w:p w:rsidR="001604D3" w:rsidRDefault="001604D3">
                            <w:pPr>
                              <w:pStyle w:val="Titre1"/>
                              <w:jc w:val="center"/>
                            </w:pPr>
                            <w:r>
                              <w:rPr>
                                <w:rFonts w:ascii="Arial" w:hAnsi="Arial" w:cs="Arial"/>
                                <w:b/>
                                <w:color w:val="808080"/>
                                <w:sz w:val="20"/>
                                <w:u w:val="none"/>
                              </w:rPr>
                              <w:t xml:space="preserve">Greffe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1" type="#_x0000_t202" style="position:absolute;margin-left:326.05pt;margin-top:85.05pt;width:226.5pt;height:84.8pt;z-index:25166592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">
                <v:textbox>
                  <w:txbxContent>
                    <w:p w:rsidR="001604D3" w:rsidRDefault="001604D3">
                      <w:pPr>
                        <w:rPr>
                          <w:rFonts w:ascii="Arial Black" w:hAnsi="Arial Black" w:cs="Arial Black"/>
                          <w:color w:val="C0C0C0"/>
                          <w:lang w:val="fr-BE"/>
                        </w:rPr>
                      </w:pPr>
                    </w:p>
                    <w:p w:rsidR="001604D3" w:rsidRDefault="001604D3">
                      <w:pPr>
                        <w:jc w:val="center"/>
                        <w:rPr>
                          <w:rFonts w:ascii="Arial Black" w:hAnsi="Arial Black" w:cs="Arial Black"/>
                          <w:color w:val="C0C0C0"/>
                          <w:lang w:val="fr-BE"/>
                        </w:rPr>
                      </w:pPr>
                    </w:p>
                    <w:p w:rsidR="001604D3" w:rsidRDefault="001604D3">
                      <w:pPr>
                        <w:jc w:val="center"/>
                        <w:rPr>
                          <w:rFonts w:ascii="Arial Black" w:hAnsi="Arial Black" w:cs="Arial Black"/>
                          <w:color w:val="C0C0C0"/>
                          <w:lang w:val="fr-BE"/>
                        </w:rPr>
                      </w:pPr>
                    </w:p>
                    <w:p w:rsidR="001604D3" w:rsidRDefault="001604D3">
                      <w:pPr>
                        <w:jc w:val="center"/>
                        <w:rPr>
                          <w:rFonts w:ascii="Arial Black" w:hAnsi="Arial Black" w:cs="Arial Black"/>
                          <w:color w:val="C0C0C0"/>
                          <w:sz w:val="28"/>
                          <w:lang w:val="fr-BE"/>
                        </w:rPr>
                      </w:pPr>
                    </w:p>
                    <w:p w:rsidR="001604D3" w:rsidRDefault="001604D3">
                      <w:pPr>
                        <w:pStyle w:val="Titre1"/>
                        <w:jc w:val="center"/>
                      </w:pPr>
                      <w:r>
                        <w:rPr>
                          <w:rFonts w:ascii="Arial" w:hAnsi="Arial" w:cs="Arial"/>
                          <w:b/>
                          <w:color w:val="808080"/>
                          <w:sz w:val="20"/>
                          <w:u w:val="none"/>
                        </w:rPr>
                        <w:t xml:space="preserve">Greffe </w:t>
                      </w:r>
                    </w:p>
                  </w:txbxContent>
                </v:textbox>
                <w10:wrap anchorx="page" anchory="page"/>
              </v:shape>
            </w:pict>
          </mc:Fallback>
        </mc:AlternateContent>
      </w:r>
    </w:p>
    <w:p w:rsidR="001A7BB1" w:rsidRDefault="00414AC3">
      <w:pPr>
        <w:rPr>
          <w:sz w:val="16"/>
          <w:lang w:val="fr-BE" w:eastAsia="fr-BE"/>
        </w:rPr>
      </w:pPr>
      <w:r>
        <w:rPr>
          <w:noProof/>
          <w:lang w:val="fr-FR" w:eastAsia="fr-FR"/>
        </w:rPr>
        <mc:AlternateContent>
          <mc:Choice Requires="wps">
            <w:drawing>
              <wp:anchor distT="0" distB="0" distL="114300" distR="114300" simplePos="0" relativeHeight="251656704" behindDoc="0" locked="0" layoutInCell="1" allowOverlap="1">
                <wp:simplePos x="0" y="0"/>
                <wp:positionH relativeFrom="column">
                  <wp:posOffset>-161925</wp:posOffset>
                </wp:positionH>
                <wp:positionV relativeFrom="paragraph">
                  <wp:posOffset>38735</wp:posOffset>
                </wp:positionV>
                <wp:extent cx="365760" cy="365760"/>
                <wp:effectExtent l="6985" t="22860" r="17780" b="20955"/>
                <wp:wrapNone/>
                <wp:docPr id="1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 cy="365760"/>
                        </a:xfrm>
                        <a:prstGeom prst="rightArrow">
                          <a:avLst>
                            <a:gd name="adj1" fmla="val 40620"/>
                            <a:gd name="adj2" fmla="val 60241"/>
                          </a:avLst>
                        </a:prstGeom>
                        <a:solidFill>
                          <a:srgbClr val="FFFFFF"/>
                        </a:solidFill>
                        <a:ln w="9360">
                          <a:solidFill>
                            <a:srgbClr val="80808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048A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3" o:spid="_x0000_s1026" type="#_x0000_t13" style="position:absolute;margin-left:-12.75pt;margin-top:3.05pt;width:28.8pt;height:28.8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" adj="8588,6413" strokecolor="gray" strokeweight=".26mm"/>
            </w:pict>
          </mc:Fallback>
        </mc:AlternateContent>
      </w:r>
    </w:p>
    <w:p w:rsidR="001A7BB1" w:rsidRDefault="00414AC3">
      <w:pPr>
        <w:rPr>
          <w:sz w:val="16"/>
          <w:lang w:val="fr-BE" w:eastAsia="fr-BE"/>
        </w:rPr>
      </w:pPr>
      <w:r>
        <w:rPr>
          <w:noProof/>
          <w:lang w:val="fr-FR" w:eastAsia="fr-FR"/>
        </w:rPr>
        <mc:AlternateContent>
          <mc:Choice Requires="wps">
            <w:drawing>
              <wp:anchor distT="0" distB="0" distL="114300" distR="114300" simplePos="0" relativeHeight="251657728" behindDoc="0" locked="0" layoutInCell="1" allowOverlap="1">
                <wp:simplePos x="0" y="0"/>
                <wp:positionH relativeFrom="column">
                  <wp:posOffset>-180340</wp:posOffset>
                </wp:positionH>
                <wp:positionV relativeFrom="paragraph">
                  <wp:posOffset>43180</wp:posOffset>
                </wp:positionV>
                <wp:extent cx="144145" cy="129540"/>
                <wp:effectExtent l="0" t="1270" r="635" b="2540"/>
                <wp:wrapNone/>
                <wp:docPr id="1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29540"/>
                        </a:xfrm>
                        <a:prstGeom prst="rect">
                          <a:avLst/>
                        </a:prstGeom>
                        <a:solidFill>
                          <a:srgbClr val="FFFFFF"/>
                        </a:solidFill>
                        <a:ln>
                          <a:noFill/>
                        </a:ln>
                        <a:extLs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C87C70" id="Rectangle 14" o:spid="_x0000_s1026" style="position:absolute;margin-left:-14.2pt;margin-top:3.4pt;width:11.35pt;height:10.2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" stroked="f" strokecolor="gray">
                <v:stroke joinstyle="round"/>
              </v:rect>
            </w:pict>
          </mc:Fallback>
        </mc:AlternateContent>
      </w:r>
    </w:p>
    <w:p w:rsidR="001A7BB1" w:rsidRDefault="001A7BB1">
      <w:pPr>
        <w:rPr>
          <w:sz w:val="16"/>
          <w:lang w:val="fr-BE"/>
        </w:rPr>
      </w:pPr>
    </w:p>
    <w:p w:rsidR="001A7BB1" w:rsidRDefault="001A7BB1">
      <w:pPr>
        <w:rPr>
          <w:sz w:val="18"/>
          <w:lang w:val="fr-BE"/>
        </w:rPr>
      </w:pPr>
    </w:p>
    <w:p w:rsidR="001A7BB1" w:rsidRDefault="001A7BB1">
      <w:pPr>
        <w:rPr>
          <w:sz w:val="16"/>
          <w:lang w:val="fr-BE"/>
        </w:rPr>
      </w:pPr>
    </w:p>
    <w:p w:rsidR="001A7BB1" w:rsidRDefault="001A7BB1">
      <w:pPr>
        <w:rPr>
          <w:sz w:val="16"/>
          <w:lang w:val="fr-BE"/>
        </w:rPr>
      </w:pPr>
    </w:p>
    <w:p w:rsidR="001A7BB1" w:rsidRDefault="00414AC3">
      <w:pPr>
        <w:pStyle w:val="En-tte"/>
        <w:tabs>
          <w:tab w:val="clear" w:pos="4536"/>
          <w:tab w:val="clear" w:pos="9072"/>
        </w:tabs>
        <w:rPr>
          <w:lang w:val="fr-BE" w:eastAsia="fr-BE"/>
        </w:rPr>
      </w:pPr>
      <w:r>
        <w:rPr>
          <w:noProof/>
          <w:lang w:val="fr-FR" w:eastAsia="fr-FR"/>
        </w:rPr>
        <mc:AlternateContent>
          <mc:Choice Requires="wps">
            <w:drawing>
              <wp:anchor distT="0" distB="0" distL="114300" distR="114300" simplePos="0" relativeHeight="251653632" behindDoc="0" locked="0" layoutInCell="1" allowOverlap="1">
                <wp:simplePos x="0" y="0"/>
                <wp:positionH relativeFrom="column">
                  <wp:posOffset>-802005</wp:posOffset>
                </wp:positionH>
                <wp:positionV relativeFrom="paragraph">
                  <wp:posOffset>140970</wp:posOffset>
                </wp:positionV>
                <wp:extent cx="647700" cy="7595870"/>
                <wp:effectExtent l="5080" t="12065" r="13970" b="12065"/>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7595870"/>
                        </a:xfrm>
                        <a:prstGeom prst="rect">
                          <a:avLst/>
                        </a:prstGeom>
                        <a:noFill/>
                        <a:ln w="6480">
                          <a:solidFill>
                            <a:srgbClr val="80808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503E2B" id="Rectangle 10" o:spid="_x0000_s1026" style="position:absolute;margin-left:-63.15pt;margin-top:11.1pt;width:51pt;height:598.1pt;z-index:251653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" filled="f" strokecolor="gray" strokeweight=".18mm">
                <v:stroke dashstyle="dash"/>
              </v:rect>
            </w:pict>
          </mc:Fallback>
        </mc:AlternateContent>
      </w:r>
    </w:p>
    <w:p w:rsidR="001A7BB1" w:rsidRDefault="00414AC3">
      <w:pPr>
        <w:tabs>
          <w:tab w:val="right" w:pos="1560"/>
        </w:tabs>
        <w:rPr>
          <w:rFonts w:ascii="Arial" w:hAnsi="Arial" w:cs="Arial"/>
          <w:color w:val="808080"/>
          <w:u w:val="single"/>
          <w:lang w:val="fr-BE"/>
        </w:rPr>
      </w:pPr>
      <w:r>
        <w:rPr>
          <w:noProof/>
          <w:lang w:val="fr-FR" w:eastAsia="fr-FR"/>
        </w:rPr>
        <mc:AlternateContent>
          <mc:Choice Requires="wps">
            <w:drawing>
              <wp:anchor distT="0" distB="0" distL="114300" distR="114300" simplePos="0" relativeHeight="251652608" behindDoc="0" locked="0" layoutInCell="1" allowOverlap="1">
                <wp:simplePos x="0" y="0"/>
                <wp:positionH relativeFrom="page">
                  <wp:posOffset>1282065</wp:posOffset>
                </wp:positionH>
                <wp:positionV relativeFrom="paragraph">
                  <wp:posOffset>0</wp:posOffset>
                </wp:positionV>
                <wp:extent cx="5760085" cy="7576820"/>
                <wp:effectExtent l="5715" t="7620" r="6350" b="6985"/>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7576820"/>
                        </a:xfrm>
                        <a:prstGeom prst="rect">
                          <a:avLst/>
                        </a:prstGeom>
                        <a:noFill/>
                        <a:ln w="6480">
                          <a:solidFill>
                            <a:srgbClr val="C0C0C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28B786" id="Rectangle 9" o:spid="_x0000_s1026" style="position:absolute;margin-left:100.95pt;margin-top:0;width:453.55pt;height:596.6pt;z-index:251652608;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" filled="f" strokecolor="silver" strokeweight=".18mm">
                <v:stroke dashstyle="dash"/>
                <w10:wrap anchorx="page"/>
              </v:rect>
            </w:pict>
          </mc:Fallback>
        </mc:AlternateContent>
      </w:r>
      <w:r w:rsidR="001A7BB1">
        <w:rPr>
          <w:rFonts w:ascii="Arial" w:hAnsi="Arial" w:cs="Arial"/>
          <w:b/>
          <w:color w:val="808080"/>
          <w:lang w:val="fr-BE"/>
        </w:rPr>
        <w:tab/>
      </w:r>
    </w:p>
    <w:p w:rsidR="001A7BB1" w:rsidRDefault="001A7BB1">
      <w:pPr>
        <w:tabs>
          <w:tab w:val="right" w:pos="1418"/>
          <w:tab w:val="left" w:pos="1560"/>
        </w:tabs>
        <w:spacing w:before="80"/>
        <w:ind w:left="1560" w:hanging="1560"/>
        <w:rPr>
          <w:rFonts w:ascii="Arial" w:hAnsi="Arial" w:cs="Arial"/>
          <w:b/>
          <w:color w:val="808080"/>
          <w:lang w:val="fr-BE"/>
        </w:rPr>
      </w:pPr>
      <w:r>
        <w:rPr>
          <w:rFonts w:ascii="Arial" w:hAnsi="Arial" w:cs="Arial"/>
          <w:color w:val="808080"/>
          <w:u w:val="single"/>
          <w:lang w:val="fr-BE"/>
        </w:rPr>
        <w:tab/>
      </w:r>
      <w:r>
        <w:rPr>
          <w:rFonts w:ascii="Arial" w:hAnsi="Arial" w:cs="Arial"/>
          <w:color w:val="808080"/>
          <w:sz w:val="18"/>
          <w:u w:val="single"/>
          <w:lang w:val="fr-BE"/>
        </w:rPr>
        <w:t>N° d’entreprise</w:t>
      </w:r>
      <w:r>
        <w:rPr>
          <w:rFonts w:ascii="Arial" w:hAnsi="Arial" w:cs="Arial"/>
          <w:color w:val="808080"/>
          <w:sz w:val="18"/>
          <w:lang w:val="fr-BE"/>
        </w:rPr>
        <w:t> </w:t>
      </w:r>
      <w:proofErr w:type="gramStart"/>
      <w:r>
        <w:rPr>
          <w:rFonts w:ascii="Arial" w:hAnsi="Arial" w:cs="Arial"/>
          <w:color w:val="808080"/>
          <w:sz w:val="18"/>
          <w:lang w:val="fr-BE"/>
        </w:rPr>
        <w:t>:</w:t>
      </w:r>
      <w:r>
        <w:rPr>
          <w:rFonts w:ascii="Arial" w:hAnsi="Arial" w:cs="Arial"/>
          <w:color w:val="808080"/>
          <w:lang w:val="fr-BE"/>
        </w:rPr>
        <w:tab/>
      </w:r>
      <w:bookmarkStart w:id="20" w:name="__Fieldmark__20_1898858004"/>
      <w:proofErr w:type="gramEnd"/>
      <w:r>
        <w:fldChar w:fldCharType="begin">
          <w:ffData>
            <w:name w:val=""/>
            <w:enabled/>
            <w:calcOnExit w:val="0"/>
            <w:textInput/>
          </w:ffData>
        </w:fldChar>
      </w:r>
      <w:r>
        <w:instrText xml:space="preserve"> FORMTEXT </w:instrText>
      </w:r>
      <w:r>
        <w:fldChar w:fldCharType="separate"/>
      </w:r>
      <w:r>
        <w:rPr>
          <w:rFonts w:ascii="Arial" w:hAnsi="Arial" w:cs="Arial"/>
          <w:b/>
          <w:lang w:val="fr-BE" w:eastAsia="fr-BE"/>
        </w:rPr>
        <w:t>    </w:t>
      </w:r>
      <w:r>
        <w:rPr>
          <w:rFonts w:ascii="Arial" w:hAnsi="Arial" w:cs="Arial"/>
          <w:b/>
          <w:lang w:val="fr-BE" w:eastAsia="fr-BE"/>
        </w:rPr>
        <w:fldChar w:fldCharType="end"/>
      </w:r>
      <w:bookmarkEnd w:id="20"/>
      <w:proofErr w:type="gramStart"/>
      <w:r>
        <w:rPr>
          <w:rFonts w:ascii="Arial" w:hAnsi="Arial" w:cs="Arial"/>
          <w:lang w:val="fr-BE"/>
        </w:rPr>
        <w:t>.</w:t>
      </w:r>
      <w:bookmarkStart w:id="21" w:name="__Fieldmark__21_1898858004"/>
      <w:proofErr w:type="gramEnd"/>
      <w:r>
        <w:fldChar w:fldCharType="begin">
          <w:ffData>
            <w:name w:val=""/>
            <w:enabled/>
            <w:calcOnExit w:val="0"/>
            <w:textInput/>
          </w:ffData>
        </w:fldChar>
      </w:r>
      <w:r>
        <w:instrText xml:space="preserve"> FORMTEXT </w:instrText>
      </w:r>
      <w:r>
        <w:fldChar w:fldCharType="separate"/>
      </w:r>
      <w:r>
        <w:rPr>
          <w:rFonts w:ascii="Arial" w:hAnsi="Arial" w:cs="Arial"/>
          <w:b/>
          <w:lang w:val="fr-BE" w:eastAsia="fr-BE"/>
        </w:rPr>
        <w:t>   </w:t>
      </w:r>
      <w:r>
        <w:rPr>
          <w:rFonts w:ascii="Arial" w:hAnsi="Arial" w:cs="Arial"/>
          <w:b/>
          <w:lang w:val="fr-BE" w:eastAsia="fr-BE"/>
        </w:rPr>
        <w:fldChar w:fldCharType="end"/>
      </w:r>
      <w:bookmarkEnd w:id="21"/>
      <w:r>
        <w:rPr>
          <w:rFonts w:ascii="Arial" w:hAnsi="Arial" w:cs="Arial"/>
          <w:lang w:val="fr-BE"/>
        </w:rPr>
        <w:t>.</w:t>
      </w:r>
      <w:bookmarkStart w:id="22" w:name="__Fieldmark__22_1898858004"/>
      <w:r>
        <w:fldChar w:fldCharType="begin">
          <w:ffData>
            <w:name w:val=""/>
            <w:enabled/>
            <w:calcOnExit w:val="0"/>
            <w:textInput/>
          </w:ffData>
        </w:fldChar>
      </w:r>
      <w:r>
        <w:instrText xml:space="preserve"> FORMTEXT </w:instrText>
      </w:r>
      <w:r>
        <w:fldChar w:fldCharType="separate"/>
      </w:r>
      <w:r>
        <w:rPr>
          <w:rFonts w:ascii="Arial" w:hAnsi="Arial" w:cs="Arial"/>
          <w:b/>
          <w:lang w:val="fr-BE" w:eastAsia="fr-BE"/>
        </w:rPr>
        <w:t>   </w:t>
      </w:r>
      <w:r>
        <w:rPr>
          <w:rFonts w:ascii="Arial" w:hAnsi="Arial" w:cs="Arial"/>
          <w:b/>
          <w:lang w:val="fr-BE" w:eastAsia="fr-BE"/>
        </w:rPr>
        <w:fldChar w:fldCharType="end"/>
      </w:r>
      <w:bookmarkEnd w:id="22"/>
    </w:p>
    <w:p w:rsidR="001A7BB1" w:rsidRDefault="001A7BB1">
      <w:pPr>
        <w:tabs>
          <w:tab w:val="right" w:pos="1418"/>
          <w:tab w:val="left" w:pos="1560"/>
        </w:tabs>
        <w:spacing w:before="120"/>
        <w:ind w:left="1559" w:hanging="1559"/>
        <w:rPr>
          <w:rFonts w:ascii="Arial" w:hAnsi="Arial" w:cs="Arial"/>
          <w:color w:val="808080"/>
          <w:sz w:val="16"/>
          <w:lang w:val="fr-BE"/>
        </w:rPr>
      </w:pPr>
      <w:r>
        <w:rPr>
          <w:rFonts w:ascii="Arial" w:hAnsi="Arial" w:cs="Arial"/>
          <w:b/>
          <w:color w:val="808080"/>
          <w:lang w:val="fr-BE"/>
        </w:rPr>
        <w:tab/>
      </w:r>
      <w:r>
        <w:rPr>
          <w:rFonts w:ascii="Arial" w:hAnsi="Arial" w:cs="Arial"/>
          <w:b/>
          <w:color w:val="808080"/>
          <w:sz w:val="18"/>
          <w:lang w:val="fr-BE"/>
        </w:rPr>
        <w:t>Dénomination </w:t>
      </w:r>
      <w:r>
        <w:rPr>
          <w:rFonts w:ascii="Arial" w:hAnsi="Arial" w:cs="Arial"/>
          <w:b/>
          <w:color w:val="FFFFFF"/>
          <w:sz w:val="18"/>
          <w:lang w:val="fr-BE"/>
        </w:rPr>
        <w:t>:</w:t>
      </w:r>
    </w:p>
    <w:p w:rsidR="001A7BB1" w:rsidRDefault="001A7BB1">
      <w:pPr>
        <w:tabs>
          <w:tab w:val="right" w:pos="1418"/>
          <w:tab w:val="left" w:pos="1560"/>
        </w:tabs>
        <w:ind w:left="1559" w:hanging="1559"/>
        <w:rPr>
          <w:rFonts w:ascii="Arial" w:hAnsi="Arial" w:cs="Arial"/>
          <w:b/>
          <w:color w:val="808080"/>
          <w:sz w:val="12"/>
          <w:lang w:val="fr-BE"/>
        </w:rPr>
      </w:pPr>
      <w:r>
        <w:rPr>
          <w:rFonts w:ascii="Arial" w:hAnsi="Arial" w:cs="Arial"/>
          <w:color w:val="808080"/>
          <w:sz w:val="16"/>
          <w:lang w:val="fr-BE"/>
        </w:rPr>
        <w:tab/>
        <w:t>(</w:t>
      </w:r>
      <w:proofErr w:type="gramStart"/>
      <w:r>
        <w:rPr>
          <w:rFonts w:ascii="Arial" w:hAnsi="Arial" w:cs="Arial"/>
          <w:color w:val="808080"/>
          <w:sz w:val="16"/>
          <w:lang w:val="fr-BE"/>
        </w:rPr>
        <w:t>en</w:t>
      </w:r>
      <w:proofErr w:type="gramEnd"/>
      <w:r>
        <w:rPr>
          <w:rFonts w:ascii="Arial" w:hAnsi="Arial" w:cs="Arial"/>
          <w:color w:val="808080"/>
          <w:sz w:val="16"/>
          <w:lang w:val="fr-BE"/>
        </w:rPr>
        <w:t xml:space="preserve"> entier)</w:t>
      </w:r>
      <w:r>
        <w:rPr>
          <w:rFonts w:ascii="Arial" w:hAnsi="Arial" w:cs="Arial"/>
          <w:color w:val="808080"/>
          <w:lang w:val="fr-BE"/>
        </w:rPr>
        <w:t> :</w:t>
      </w:r>
      <w:r>
        <w:rPr>
          <w:rFonts w:ascii="Arial" w:hAnsi="Arial" w:cs="Arial"/>
          <w:b/>
          <w:color w:val="808080"/>
          <w:sz w:val="24"/>
          <w:lang w:val="fr-BE"/>
        </w:rPr>
        <w:tab/>
      </w:r>
      <w:proofErr w:type="spellStart"/>
      <w:r>
        <w:rPr>
          <w:rFonts w:ascii="Arial" w:hAnsi="Arial" w:cs="Arial"/>
          <w:b/>
          <w:lang w:val="fr-BE"/>
        </w:rPr>
        <w:t>Ropi</w:t>
      </w:r>
      <w:proofErr w:type="spellEnd"/>
    </w:p>
    <w:p w:rsidR="001A7BB1" w:rsidRDefault="001A7BB1">
      <w:pPr>
        <w:tabs>
          <w:tab w:val="right" w:pos="1418"/>
          <w:tab w:val="left" w:pos="1560"/>
        </w:tabs>
        <w:ind w:left="1560" w:hanging="1560"/>
        <w:rPr>
          <w:rFonts w:ascii="Arial" w:hAnsi="Arial" w:cs="Arial"/>
          <w:b/>
          <w:color w:val="808080"/>
          <w:sz w:val="12"/>
          <w:lang w:val="fr-BE"/>
        </w:rPr>
      </w:pPr>
    </w:p>
    <w:p w:rsidR="001A7BB1" w:rsidRDefault="001A7BB1">
      <w:pPr>
        <w:tabs>
          <w:tab w:val="right" w:pos="1418"/>
          <w:tab w:val="left" w:pos="1560"/>
        </w:tabs>
        <w:ind w:left="1560" w:hanging="1560"/>
        <w:rPr>
          <w:rFonts w:ascii="Arial" w:hAnsi="Arial" w:cs="Arial"/>
          <w:b/>
          <w:color w:val="808080"/>
          <w:sz w:val="18"/>
          <w:lang w:val="fr-BE"/>
        </w:rPr>
      </w:pPr>
      <w:r>
        <w:rPr>
          <w:color w:val="808080"/>
          <w:sz w:val="16"/>
          <w:szCs w:val="16"/>
          <w:lang w:val="fr-BE"/>
        </w:rPr>
        <w:tab/>
      </w:r>
      <w:r>
        <w:rPr>
          <w:rFonts w:ascii="Arial" w:hAnsi="Arial" w:cs="Arial"/>
          <w:color w:val="808080"/>
          <w:sz w:val="16"/>
          <w:szCs w:val="16"/>
          <w:lang w:val="fr-BE"/>
        </w:rPr>
        <w:t>(</w:t>
      </w:r>
      <w:proofErr w:type="gramStart"/>
      <w:r>
        <w:rPr>
          <w:rFonts w:ascii="Arial" w:hAnsi="Arial" w:cs="Arial"/>
          <w:color w:val="808080"/>
          <w:sz w:val="16"/>
          <w:szCs w:val="16"/>
          <w:lang w:val="fr-BE"/>
        </w:rPr>
        <w:t>en</w:t>
      </w:r>
      <w:proofErr w:type="gramEnd"/>
      <w:r>
        <w:rPr>
          <w:rFonts w:ascii="Arial" w:hAnsi="Arial" w:cs="Arial"/>
          <w:color w:val="808080"/>
          <w:sz w:val="16"/>
          <w:szCs w:val="16"/>
          <w:lang w:val="fr-BE"/>
        </w:rPr>
        <w:t xml:space="preserve"> abrégé) :</w:t>
      </w:r>
      <w:r>
        <w:rPr>
          <w:rFonts w:ascii="Arial" w:hAnsi="Arial" w:cs="Arial"/>
          <w:lang w:val="fr-BE"/>
        </w:rPr>
        <w:tab/>
      </w:r>
    </w:p>
    <w:p w:rsidR="001A7BB1" w:rsidRDefault="001A7BB1">
      <w:pPr>
        <w:tabs>
          <w:tab w:val="right" w:pos="1418"/>
          <w:tab w:val="left" w:pos="1560"/>
        </w:tabs>
        <w:spacing w:before="120"/>
        <w:ind w:left="1559" w:hanging="1559"/>
        <w:rPr>
          <w:rFonts w:ascii="Arial" w:hAnsi="Arial" w:cs="Arial"/>
          <w:color w:val="808080"/>
          <w:lang w:val="fr-BE"/>
        </w:rPr>
      </w:pPr>
      <w:r>
        <w:rPr>
          <w:rFonts w:ascii="Arial" w:hAnsi="Arial" w:cs="Arial"/>
          <w:b/>
          <w:color w:val="808080"/>
          <w:sz w:val="18"/>
          <w:lang w:val="fr-BE"/>
        </w:rPr>
        <w:tab/>
      </w:r>
      <w:r>
        <w:rPr>
          <w:rFonts w:ascii="Arial" w:hAnsi="Arial" w:cs="Arial"/>
          <w:color w:val="808080"/>
          <w:sz w:val="18"/>
          <w:lang w:val="fr-BE"/>
        </w:rPr>
        <w:t>Forme juridique :</w:t>
      </w:r>
      <w:r>
        <w:rPr>
          <w:rFonts w:ascii="Arial" w:hAnsi="Arial" w:cs="Arial"/>
          <w:color w:val="808080"/>
          <w:sz w:val="18"/>
          <w:lang w:val="fr-BE"/>
        </w:rPr>
        <w:tab/>
      </w:r>
      <w:r>
        <w:rPr>
          <w:rFonts w:ascii="Arial" w:hAnsi="Arial" w:cs="Arial"/>
          <w:b/>
          <w:lang w:val="fr-BE"/>
        </w:rPr>
        <w:t>Association sans but lucratif</w:t>
      </w:r>
    </w:p>
    <w:p w:rsidR="001A7BB1" w:rsidRDefault="001A7BB1">
      <w:pPr>
        <w:tabs>
          <w:tab w:val="right" w:pos="1418"/>
          <w:tab w:val="left" w:pos="1560"/>
        </w:tabs>
        <w:spacing w:before="120"/>
        <w:ind w:left="1560" w:hanging="1560"/>
        <w:rPr>
          <w:rFonts w:ascii="Arial" w:hAnsi="Arial" w:cs="Arial"/>
          <w:b/>
          <w:color w:val="808080"/>
          <w:sz w:val="18"/>
          <w:u w:val="single"/>
          <w:lang w:val="fr-BE"/>
        </w:rPr>
      </w:pPr>
      <w:r>
        <w:rPr>
          <w:rFonts w:ascii="Arial" w:hAnsi="Arial" w:cs="Arial"/>
          <w:color w:val="808080"/>
          <w:lang w:val="fr-BE"/>
        </w:rPr>
        <w:tab/>
      </w:r>
      <w:r>
        <w:rPr>
          <w:rFonts w:ascii="Arial" w:hAnsi="Arial" w:cs="Arial"/>
          <w:color w:val="808080"/>
          <w:sz w:val="18"/>
          <w:lang w:val="fr-BE"/>
        </w:rPr>
        <w:t>Siège :</w:t>
      </w:r>
      <w:r>
        <w:rPr>
          <w:rFonts w:ascii="Arial" w:hAnsi="Arial" w:cs="Arial"/>
          <w:color w:val="808080"/>
          <w:sz w:val="18"/>
          <w:lang w:val="fr-BE"/>
        </w:rPr>
        <w:tab/>
      </w:r>
      <w:r>
        <w:rPr>
          <w:rFonts w:ascii="Arial" w:hAnsi="Arial" w:cs="Arial"/>
          <w:b/>
          <w:lang w:val="fr-BE"/>
        </w:rPr>
        <w:t xml:space="preserve">24 rue de </w:t>
      </w:r>
      <w:proofErr w:type="spellStart"/>
      <w:r>
        <w:rPr>
          <w:rFonts w:ascii="Arial" w:hAnsi="Arial" w:cs="Arial"/>
          <w:b/>
          <w:lang w:val="fr-BE"/>
        </w:rPr>
        <w:t>Ghlin</w:t>
      </w:r>
      <w:proofErr w:type="spellEnd"/>
      <w:r>
        <w:rPr>
          <w:rFonts w:ascii="Arial" w:hAnsi="Arial" w:cs="Arial"/>
          <w:b/>
          <w:lang w:val="fr-BE"/>
        </w:rPr>
        <w:t>, 7012 Jemappes</w:t>
      </w:r>
    </w:p>
    <w:p w:rsidR="001A7BB1" w:rsidRDefault="001A7BB1">
      <w:pPr>
        <w:tabs>
          <w:tab w:val="right" w:pos="1418"/>
          <w:tab w:val="left" w:pos="1560"/>
        </w:tabs>
        <w:spacing w:before="120" w:after="120"/>
        <w:ind w:left="1559" w:hanging="1559"/>
        <w:rPr>
          <w:bCs/>
        </w:rPr>
      </w:pPr>
      <w:r>
        <w:rPr>
          <w:rFonts w:ascii="Arial" w:hAnsi="Arial" w:cs="Arial"/>
          <w:b/>
          <w:color w:val="808080"/>
          <w:sz w:val="18"/>
          <w:u w:val="single"/>
          <w:lang w:val="fr-BE"/>
        </w:rPr>
        <w:tab/>
        <w:t>Objet de l’acte</w:t>
      </w:r>
      <w:r>
        <w:rPr>
          <w:rFonts w:ascii="Arial" w:hAnsi="Arial" w:cs="Arial"/>
          <w:b/>
          <w:color w:val="808080"/>
          <w:sz w:val="18"/>
          <w:lang w:val="fr-BE"/>
        </w:rPr>
        <w:t> :</w:t>
      </w:r>
      <w:r>
        <w:rPr>
          <w:sz w:val="18"/>
          <w:lang w:val="fr-BE"/>
        </w:rPr>
        <w:tab/>
      </w:r>
      <w:r>
        <w:rPr>
          <w:rFonts w:ascii="Arial" w:hAnsi="Arial" w:cs="Arial"/>
          <w:b/>
          <w:lang w:val="fr-BE"/>
        </w:rPr>
        <w:t>Constitution</w:t>
      </w:r>
    </w:p>
    <w:p w:rsidR="001A7BB1" w:rsidRPr="00414AC3" w:rsidRDefault="001A7BB1">
      <w:pPr>
        <w:pStyle w:val="western"/>
        <w:rPr>
          <w:i w:val="0"/>
          <w:iCs w:val="0"/>
          <w:color w:val="000000" w:themeColor="text1"/>
          <w:sz w:val="20"/>
          <w:szCs w:val="20"/>
        </w:rPr>
      </w:pPr>
      <w:r w:rsidRPr="00414AC3">
        <w:rPr>
          <w:bCs/>
          <w:i w:val="0"/>
          <w:iCs w:val="0"/>
          <w:color w:val="000000" w:themeColor="text1"/>
          <w:sz w:val="20"/>
          <w:szCs w:val="20"/>
        </w:rPr>
        <w:t>Les soussignés:</w:t>
      </w:r>
    </w:p>
    <w:p w:rsidR="001A7BB1" w:rsidRPr="00414AC3" w:rsidRDefault="001A7BB1">
      <w:pPr>
        <w:pStyle w:val="western"/>
        <w:numPr>
          <w:ilvl w:val="0"/>
          <w:numId w:val="2"/>
        </w:numPr>
        <w:ind w:left="850" w:hanging="493"/>
        <w:rPr>
          <w:i w:val="0"/>
          <w:iCs w:val="0"/>
          <w:color w:val="000000" w:themeColor="text1"/>
          <w:sz w:val="20"/>
          <w:szCs w:val="20"/>
        </w:rPr>
      </w:pPr>
      <w:r w:rsidRPr="00414AC3">
        <w:rPr>
          <w:i w:val="0"/>
          <w:iCs w:val="0"/>
          <w:color w:val="000000" w:themeColor="text1"/>
          <w:sz w:val="20"/>
          <w:szCs w:val="20"/>
        </w:rPr>
        <w:t xml:space="preserve">Dortu Fabian, né à Schaerbeek le 31/05/1978, domicilié rue de </w:t>
      </w:r>
      <w:proofErr w:type="spellStart"/>
      <w:r w:rsidRPr="00414AC3">
        <w:rPr>
          <w:i w:val="0"/>
          <w:iCs w:val="0"/>
          <w:color w:val="000000" w:themeColor="text1"/>
          <w:sz w:val="20"/>
          <w:szCs w:val="20"/>
        </w:rPr>
        <w:t>Ghlin</w:t>
      </w:r>
      <w:proofErr w:type="spellEnd"/>
      <w:r w:rsidRPr="00414AC3">
        <w:rPr>
          <w:i w:val="0"/>
          <w:iCs w:val="0"/>
          <w:color w:val="000000" w:themeColor="text1"/>
          <w:sz w:val="20"/>
          <w:szCs w:val="20"/>
        </w:rPr>
        <w:t xml:space="preserve"> 24, 7012 Jemappes,</w:t>
      </w:r>
    </w:p>
    <w:p w:rsidR="001A7BB1" w:rsidRPr="00414AC3" w:rsidRDefault="001A7BB1">
      <w:pPr>
        <w:pStyle w:val="western"/>
        <w:numPr>
          <w:ilvl w:val="0"/>
          <w:numId w:val="2"/>
        </w:numPr>
        <w:ind w:left="850" w:hanging="493"/>
        <w:rPr>
          <w:i w:val="0"/>
          <w:iCs w:val="0"/>
          <w:color w:val="000000" w:themeColor="text1"/>
          <w:sz w:val="20"/>
          <w:szCs w:val="20"/>
        </w:rPr>
      </w:pPr>
      <w:r w:rsidRPr="00414AC3">
        <w:rPr>
          <w:i w:val="0"/>
          <w:iCs w:val="0"/>
          <w:color w:val="000000" w:themeColor="text1"/>
          <w:sz w:val="20"/>
          <w:szCs w:val="20"/>
        </w:rPr>
        <w:t xml:space="preserve">Cardon Laurent, né à Saint-Josse-Ten-Noode le 04/02/1989, domicilié rue </w:t>
      </w:r>
      <w:proofErr w:type="spellStart"/>
      <w:r w:rsidRPr="00414AC3">
        <w:rPr>
          <w:i w:val="0"/>
          <w:iCs w:val="0"/>
          <w:color w:val="000000" w:themeColor="text1"/>
          <w:sz w:val="20"/>
          <w:szCs w:val="20"/>
        </w:rPr>
        <w:t>Lamir</w:t>
      </w:r>
      <w:proofErr w:type="spellEnd"/>
      <w:r w:rsidRPr="00414AC3">
        <w:rPr>
          <w:i w:val="0"/>
          <w:iCs w:val="0"/>
          <w:color w:val="000000" w:themeColor="text1"/>
          <w:sz w:val="20"/>
          <w:szCs w:val="20"/>
        </w:rPr>
        <w:t xml:space="preserve"> 23, 7000 Mons,</w:t>
      </w:r>
    </w:p>
    <w:p w:rsidR="001A7BB1" w:rsidRPr="00414AC3" w:rsidRDefault="001A7BB1">
      <w:pPr>
        <w:pStyle w:val="western"/>
        <w:numPr>
          <w:ilvl w:val="0"/>
          <w:numId w:val="2"/>
        </w:numPr>
        <w:ind w:left="850" w:hanging="493"/>
        <w:rPr>
          <w:i w:val="0"/>
          <w:iCs w:val="0"/>
          <w:color w:val="000000" w:themeColor="text1"/>
          <w:sz w:val="20"/>
          <w:szCs w:val="20"/>
        </w:rPr>
      </w:pPr>
      <w:r w:rsidRPr="00414AC3">
        <w:rPr>
          <w:i w:val="0"/>
          <w:iCs w:val="0"/>
          <w:color w:val="000000" w:themeColor="text1"/>
          <w:sz w:val="20"/>
          <w:szCs w:val="20"/>
        </w:rPr>
        <w:t>Bertrand Alexandre, né à Virton le 16/01/1978, domicilié digue des peupliers 59, 7000 Mons,</w:t>
      </w:r>
    </w:p>
    <w:p w:rsidR="001A7BB1" w:rsidRPr="00414AC3" w:rsidRDefault="001A7BB1">
      <w:pPr>
        <w:pStyle w:val="western"/>
        <w:numPr>
          <w:ilvl w:val="0"/>
          <w:numId w:val="2"/>
        </w:numPr>
        <w:ind w:left="850" w:hanging="493"/>
        <w:rPr>
          <w:i w:val="0"/>
          <w:iCs w:val="0"/>
          <w:color w:val="000000" w:themeColor="text1"/>
          <w:sz w:val="20"/>
          <w:szCs w:val="20"/>
        </w:rPr>
      </w:pPr>
      <w:r w:rsidRPr="00414AC3">
        <w:rPr>
          <w:i w:val="0"/>
          <w:iCs w:val="0"/>
          <w:color w:val="000000" w:themeColor="text1"/>
          <w:sz w:val="20"/>
          <w:szCs w:val="20"/>
        </w:rPr>
        <w:t xml:space="preserve">Huygens Adrien, né à Jette le 04/01/1993, domicilié clos du </w:t>
      </w:r>
      <w:proofErr w:type="spellStart"/>
      <w:r w:rsidRPr="00414AC3">
        <w:rPr>
          <w:i w:val="0"/>
          <w:iCs w:val="0"/>
          <w:color w:val="000000" w:themeColor="text1"/>
          <w:sz w:val="20"/>
          <w:szCs w:val="20"/>
        </w:rPr>
        <w:t>moustier</w:t>
      </w:r>
      <w:proofErr w:type="spellEnd"/>
      <w:r w:rsidRPr="00414AC3">
        <w:rPr>
          <w:i w:val="0"/>
          <w:iCs w:val="0"/>
          <w:color w:val="000000" w:themeColor="text1"/>
          <w:sz w:val="20"/>
          <w:szCs w:val="20"/>
        </w:rPr>
        <w:t xml:space="preserve"> 16, 7050 Jurbise, </w:t>
      </w:r>
    </w:p>
    <w:p w:rsidR="001A7BB1" w:rsidRPr="00414AC3" w:rsidRDefault="001A7BB1">
      <w:pPr>
        <w:pStyle w:val="western"/>
        <w:numPr>
          <w:ilvl w:val="0"/>
          <w:numId w:val="2"/>
        </w:numPr>
        <w:ind w:left="850" w:hanging="493"/>
        <w:rPr>
          <w:i w:val="0"/>
          <w:iCs w:val="0"/>
          <w:color w:val="000000" w:themeColor="text1"/>
          <w:sz w:val="20"/>
          <w:szCs w:val="20"/>
        </w:rPr>
      </w:pPr>
      <w:proofErr w:type="spellStart"/>
      <w:r w:rsidRPr="00414AC3">
        <w:rPr>
          <w:i w:val="0"/>
          <w:iCs w:val="0"/>
          <w:color w:val="000000" w:themeColor="text1"/>
          <w:sz w:val="20"/>
          <w:szCs w:val="20"/>
        </w:rPr>
        <w:t>Hanneuse</w:t>
      </w:r>
      <w:proofErr w:type="spellEnd"/>
      <w:r w:rsidRPr="00414AC3">
        <w:rPr>
          <w:i w:val="0"/>
          <w:iCs w:val="0"/>
          <w:color w:val="000000" w:themeColor="text1"/>
          <w:sz w:val="20"/>
          <w:szCs w:val="20"/>
        </w:rPr>
        <w:t xml:space="preserve"> Jacqueline, né à Jemappes le 05/05/1965, domiciliée rue de </w:t>
      </w:r>
      <w:proofErr w:type="spellStart"/>
      <w:r w:rsidRPr="00414AC3">
        <w:rPr>
          <w:i w:val="0"/>
          <w:iCs w:val="0"/>
          <w:color w:val="000000" w:themeColor="text1"/>
          <w:sz w:val="20"/>
          <w:szCs w:val="20"/>
        </w:rPr>
        <w:t>Ghlin</w:t>
      </w:r>
      <w:proofErr w:type="spellEnd"/>
      <w:r w:rsidRPr="00414AC3">
        <w:rPr>
          <w:i w:val="0"/>
          <w:iCs w:val="0"/>
          <w:color w:val="000000" w:themeColor="text1"/>
          <w:sz w:val="20"/>
          <w:szCs w:val="20"/>
        </w:rPr>
        <w:t xml:space="preserve"> 24A, 7012 Jemappes,</w:t>
      </w:r>
    </w:p>
    <w:p w:rsidR="001A7BB1" w:rsidRPr="00414AC3" w:rsidRDefault="001A7BB1">
      <w:pPr>
        <w:pStyle w:val="western"/>
        <w:numPr>
          <w:ilvl w:val="0"/>
          <w:numId w:val="2"/>
        </w:numPr>
        <w:ind w:left="850" w:hanging="493"/>
        <w:rPr>
          <w:i w:val="0"/>
          <w:iCs w:val="0"/>
          <w:color w:val="000000" w:themeColor="text1"/>
          <w:sz w:val="20"/>
          <w:szCs w:val="20"/>
        </w:rPr>
      </w:pPr>
      <w:proofErr w:type="spellStart"/>
      <w:r w:rsidRPr="00414AC3">
        <w:rPr>
          <w:i w:val="0"/>
          <w:iCs w:val="0"/>
          <w:color w:val="000000" w:themeColor="text1"/>
          <w:sz w:val="20"/>
          <w:szCs w:val="20"/>
        </w:rPr>
        <w:t>Maurage</w:t>
      </w:r>
      <w:proofErr w:type="spellEnd"/>
      <w:r w:rsidRPr="00414AC3">
        <w:rPr>
          <w:i w:val="0"/>
          <w:iCs w:val="0"/>
          <w:color w:val="000000" w:themeColor="text1"/>
          <w:sz w:val="20"/>
          <w:szCs w:val="20"/>
        </w:rPr>
        <w:t xml:space="preserve"> Pierre, né à Mons le 13/05/1970, domicilié rue Nestor </w:t>
      </w:r>
      <w:proofErr w:type="spellStart"/>
      <w:r w:rsidRPr="00414AC3">
        <w:rPr>
          <w:i w:val="0"/>
          <w:iCs w:val="0"/>
          <w:color w:val="000000" w:themeColor="text1"/>
          <w:sz w:val="20"/>
          <w:szCs w:val="20"/>
        </w:rPr>
        <w:t>Dehon</w:t>
      </w:r>
      <w:proofErr w:type="spellEnd"/>
      <w:r w:rsidRPr="00414AC3">
        <w:rPr>
          <w:i w:val="0"/>
          <w:iCs w:val="0"/>
          <w:color w:val="000000" w:themeColor="text1"/>
          <w:sz w:val="20"/>
          <w:szCs w:val="20"/>
        </w:rPr>
        <w:t xml:space="preserve"> 67, 7030 Saint-Symphorien,</w:t>
      </w:r>
    </w:p>
    <w:p w:rsidR="001A7BB1" w:rsidRPr="00414AC3" w:rsidRDefault="001A7BB1" w:rsidP="006C56AF">
      <w:pPr>
        <w:pStyle w:val="western"/>
        <w:numPr>
          <w:ilvl w:val="0"/>
          <w:numId w:val="2"/>
        </w:numPr>
        <w:ind w:left="850" w:hanging="493"/>
        <w:rPr>
          <w:i w:val="0"/>
          <w:iCs w:val="0"/>
          <w:color w:val="000000" w:themeColor="text1"/>
          <w:sz w:val="20"/>
          <w:szCs w:val="20"/>
        </w:rPr>
      </w:pPr>
      <w:r w:rsidRPr="00414AC3">
        <w:rPr>
          <w:i w:val="0"/>
          <w:iCs w:val="0"/>
          <w:color w:val="000000" w:themeColor="text1"/>
          <w:sz w:val="20"/>
          <w:szCs w:val="20"/>
        </w:rPr>
        <w:t>Nathalie Urbain,</w:t>
      </w:r>
      <w:r w:rsidR="00B70DC1" w:rsidRPr="00414AC3">
        <w:rPr>
          <w:i w:val="0"/>
          <w:iCs w:val="0"/>
          <w:color w:val="000000" w:themeColor="text1"/>
          <w:sz w:val="20"/>
          <w:szCs w:val="20"/>
        </w:rPr>
        <w:t xml:space="preserve"> née à Grenoble (France) le 30/10/1987, domiciliée rue Claude de Bettignies bte 4, 7000 Mons.</w:t>
      </w:r>
    </w:p>
    <w:p w:rsidR="001A7BB1" w:rsidRPr="00414AC3" w:rsidRDefault="001A7BB1">
      <w:pPr>
        <w:pStyle w:val="western"/>
        <w:numPr>
          <w:ilvl w:val="0"/>
          <w:numId w:val="2"/>
        </w:numPr>
        <w:spacing w:after="245"/>
        <w:ind w:left="850" w:hanging="493"/>
        <w:rPr>
          <w:bCs/>
          <w:i w:val="0"/>
          <w:color w:val="000000" w:themeColor="text1"/>
          <w:sz w:val="20"/>
          <w:szCs w:val="20"/>
        </w:rPr>
      </w:pPr>
      <w:r w:rsidRPr="00414AC3">
        <w:rPr>
          <w:i w:val="0"/>
          <w:iCs w:val="0"/>
          <w:color w:val="000000" w:themeColor="text1"/>
          <w:sz w:val="20"/>
          <w:szCs w:val="20"/>
        </w:rPr>
        <w:t xml:space="preserve">Le Réseau </w:t>
      </w:r>
      <w:proofErr w:type="spellStart"/>
      <w:r w:rsidRPr="00414AC3">
        <w:rPr>
          <w:i w:val="0"/>
          <w:iCs w:val="0"/>
          <w:color w:val="000000" w:themeColor="text1"/>
          <w:sz w:val="20"/>
          <w:szCs w:val="20"/>
        </w:rPr>
        <w:t>Financité</w:t>
      </w:r>
      <w:proofErr w:type="spellEnd"/>
      <w:r w:rsidRPr="00414AC3">
        <w:rPr>
          <w:i w:val="0"/>
          <w:iCs w:val="0"/>
          <w:color w:val="000000" w:themeColor="text1"/>
          <w:sz w:val="20"/>
          <w:szCs w:val="20"/>
        </w:rPr>
        <w:t xml:space="preserve"> dont le siège social se situe rue Henri Lecocq 47, 5000 Namur, valablement représenté par Bernard </w:t>
      </w:r>
      <w:proofErr w:type="spellStart"/>
      <w:r w:rsidRPr="00414AC3">
        <w:rPr>
          <w:i w:val="0"/>
          <w:iCs w:val="0"/>
          <w:color w:val="000000" w:themeColor="text1"/>
          <w:sz w:val="20"/>
          <w:szCs w:val="20"/>
        </w:rPr>
        <w:t>Bayot</w:t>
      </w:r>
      <w:proofErr w:type="spellEnd"/>
      <w:r w:rsidRPr="00414AC3">
        <w:rPr>
          <w:i w:val="0"/>
          <w:iCs w:val="0"/>
          <w:color w:val="000000" w:themeColor="text1"/>
          <w:sz w:val="20"/>
          <w:szCs w:val="20"/>
        </w:rPr>
        <w:t>,</w:t>
      </w:r>
    </w:p>
    <w:p w:rsidR="001A7BB1" w:rsidRPr="00414AC3" w:rsidRDefault="001A7BB1">
      <w:pPr>
        <w:pStyle w:val="western"/>
        <w:spacing w:after="245"/>
        <w:ind w:left="357"/>
        <w:rPr>
          <w:i w:val="0"/>
          <w:color w:val="000000" w:themeColor="text1"/>
          <w:sz w:val="20"/>
          <w:szCs w:val="20"/>
        </w:rPr>
      </w:pPr>
      <w:proofErr w:type="gramStart"/>
      <w:r w:rsidRPr="00414AC3">
        <w:rPr>
          <w:bCs/>
          <w:i w:val="0"/>
          <w:color w:val="000000" w:themeColor="text1"/>
          <w:sz w:val="20"/>
          <w:szCs w:val="20"/>
        </w:rPr>
        <w:t>déclarent</w:t>
      </w:r>
      <w:proofErr w:type="gramEnd"/>
      <w:r w:rsidRPr="00414AC3">
        <w:rPr>
          <w:bCs/>
          <w:i w:val="0"/>
          <w:color w:val="000000" w:themeColor="text1"/>
          <w:sz w:val="20"/>
          <w:szCs w:val="20"/>
        </w:rPr>
        <w:t xml:space="preserve"> constituer entre eux une association sans but lucratif se conformant à la loi du 27.06.1921 modifiée le 2 mai 2002.</w:t>
      </w:r>
      <w:r w:rsidRPr="00414AC3">
        <w:rPr>
          <w:bCs/>
          <w:i w:val="0"/>
          <w:iCs w:val="0"/>
          <w:color w:val="000000" w:themeColor="text1"/>
          <w:sz w:val="20"/>
          <w:szCs w:val="20"/>
        </w:rPr>
        <w:t xml:space="preserve"> </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spacing w:before="14"/>
        <w:ind w:firstLine="709"/>
        <w:rPr>
          <w:rFonts w:ascii="Arial" w:hAnsi="Arial" w:cs="Arial"/>
          <w:b/>
          <w:bCs/>
          <w:color w:val="000000" w:themeColor="text1"/>
          <w:sz w:val="20"/>
          <w:szCs w:val="20"/>
        </w:rPr>
      </w:pPr>
      <w:r w:rsidRPr="00414AC3">
        <w:rPr>
          <w:rFonts w:ascii="Arial" w:hAnsi="Arial" w:cs="Arial"/>
          <w:b/>
          <w:bCs/>
          <w:color w:val="000000" w:themeColor="text1"/>
          <w:sz w:val="20"/>
          <w:szCs w:val="20"/>
        </w:rPr>
        <w:t>TITRE I. Dénomination, siège social</w:t>
      </w:r>
    </w:p>
    <w:p w:rsidR="001A7BB1" w:rsidRPr="00414AC3" w:rsidRDefault="001A7BB1">
      <w:pPr>
        <w:pStyle w:val="NormalWeb"/>
        <w:spacing w:before="14"/>
        <w:rPr>
          <w:rFonts w:ascii="Arial" w:hAnsi="Arial" w:cs="Arial"/>
          <w:b/>
          <w:bCs/>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L'association est dénommée « </w:t>
      </w:r>
      <w:proofErr w:type="spellStart"/>
      <w:r w:rsidRPr="00414AC3">
        <w:rPr>
          <w:rFonts w:ascii="Arial" w:hAnsi="Arial" w:cs="Arial"/>
          <w:color w:val="000000" w:themeColor="text1"/>
          <w:sz w:val="20"/>
          <w:szCs w:val="20"/>
        </w:rPr>
        <w:t>Ropi</w:t>
      </w:r>
      <w:proofErr w:type="spellEnd"/>
      <w:r w:rsidRPr="00414AC3">
        <w:rPr>
          <w:rFonts w:ascii="Arial" w:hAnsi="Arial" w:cs="Arial"/>
          <w:color w:val="000000" w:themeColor="text1"/>
          <w:sz w:val="20"/>
          <w:szCs w:val="20"/>
        </w:rPr>
        <w:t> ».</w:t>
      </w:r>
    </w:p>
    <w:p w:rsidR="001A7BB1" w:rsidRPr="00414AC3" w:rsidRDefault="001A7BB1">
      <w:pPr>
        <w:pStyle w:val="NormalWeb"/>
        <w:spacing w:before="14"/>
        <w:ind w:left="720"/>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rPr>
      </w:pPr>
      <w:r w:rsidRPr="00414AC3">
        <w:rPr>
          <w:rFonts w:ascii="Arial" w:hAnsi="Arial" w:cs="Arial"/>
          <w:color w:val="000000" w:themeColor="text1"/>
          <w:sz w:val="20"/>
          <w:szCs w:val="20"/>
        </w:rPr>
        <w:t xml:space="preserve">Le siège social est établi en Belgique, dans l’arrondissement judiciaire Mons, rue de </w:t>
      </w:r>
      <w:proofErr w:type="spellStart"/>
      <w:r w:rsidRPr="00414AC3">
        <w:rPr>
          <w:rFonts w:ascii="Arial" w:hAnsi="Arial" w:cs="Arial"/>
          <w:color w:val="000000" w:themeColor="text1"/>
          <w:sz w:val="20"/>
          <w:szCs w:val="20"/>
        </w:rPr>
        <w:t>Ghlin</w:t>
      </w:r>
      <w:proofErr w:type="spellEnd"/>
      <w:r w:rsidRPr="00414AC3">
        <w:rPr>
          <w:rFonts w:ascii="Arial" w:hAnsi="Arial" w:cs="Arial"/>
          <w:color w:val="000000" w:themeColor="text1"/>
          <w:sz w:val="20"/>
          <w:szCs w:val="20"/>
        </w:rPr>
        <w:t xml:space="preserve"> 24, 7012 Jemappes. Toute décision de changement d’adresse du siège relève de l’Assemblée Générale.</w:t>
      </w:r>
    </w:p>
    <w:p w:rsidR="001A7BB1" w:rsidRPr="00414AC3" w:rsidRDefault="001A7BB1">
      <w:pPr>
        <w:pStyle w:val="Paragraphedeliste"/>
        <w:jc w:val="both"/>
        <w:rPr>
          <w:rFonts w:ascii="Arial" w:hAnsi="Arial" w:cs="Arial"/>
          <w:color w:val="000000" w:themeColor="text1"/>
          <w:lang w:val="fr-BE"/>
        </w:rPr>
      </w:pP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spacing w:before="14"/>
        <w:ind w:firstLine="288"/>
        <w:rPr>
          <w:rFonts w:ascii="Arial" w:hAnsi="Arial" w:cs="Arial"/>
          <w:color w:val="000000" w:themeColor="text1"/>
          <w:sz w:val="20"/>
          <w:szCs w:val="20"/>
        </w:rPr>
      </w:pPr>
    </w:p>
    <w:p w:rsidR="001A7BB1" w:rsidRPr="00414AC3" w:rsidRDefault="001A7BB1">
      <w:pPr>
        <w:pStyle w:val="NormalWeb"/>
        <w:spacing w:before="14"/>
        <w:ind w:firstLine="709"/>
        <w:rPr>
          <w:rFonts w:ascii="Arial" w:hAnsi="Arial" w:cs="Arial"/>
          <w:color w:val="000000" w:themeColor="text1"/>
          <w:sz w:val="20"/>
          <w:szCs w:val="20"/>
        </w:rPr>
      </w:pPr>
      <w:r w:rsidRPr="00414AC3">
        <w:rPr>
          <w:rFonts w:ascii="Arial" w:hAnsi="Arial" w:cs="Arial"/>
          <w:b/>
          <w:bCs/>
          <w:color w:val="000000" w:themeColor="text1"/>
          <w:sz w:val="20"/>
          <w:szCs w:val="20"/>
        </w:rPr>
        <w:t xml:space="preserve">TITRE II. Objet-But </w:t>
      </w:r>
      <w:r w:rsidRPr="00414AC3">
        <w:rPr>
          <w:rFonts w:ascii="Arial" w:hAnsi="Arial" w:cs="Arial"/>
          <w:b/>
          <w:bCs/>
          <w:iCs/>
          <w:color w:val="000000" w:themeColor="text1"/>
          <w:sz w:val="20"/>
          <w:szCs w:val="20"/>
        </w:rPr>
        <w:t>&amp; durée</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 xml:space="preserve">L'association a pour objet, en dehors de tout but de lucre, </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4"/>
        </w:numPr>
        <w:spacing w:before="14"/>
        <w:rPr>
          <w:rFonts w:ascii="Arial" w:hAnsi="Arial" w:cs="Arial"/>
          <w:color w:val="000000" w:themeColor="text1"/>
          <w:sz w:val="20"/>
          <w:szCs w:val="20"/>
        </w:rPr>
      </w:pPr>
      <w:r w:rsidRPr="00414AC3">
        <w:rPr>
          <w:rFonts w:ascii="Arial" w:hAnsi="Arial" w:cs="Arial"/>
          <w:color w:val="000000" w:themeColor="text1"/>
          <w:sz w:val="20"/>
          <w:szCs w:val="20"/>
        </w:rPr>
        <w:t xml:space="preserve">de promouvoir des activités visant à améliorer l’autonomie économique locale, et ce particulièrement en assurant la création, la promotion et la gestion d’une monnaie locale complémentaire à l’euro : le </w:t>
      </w:r>
      <w:proofErr w:type="spellStart"/>
      <w:r w:rsidRPr="00414AC3">
        <w:rPr>
          <w:rFonts w:ascii="Arial" w:hAnsi="Arial" w:cs="Arial"/>
          <w:color w:val="000000" w:themeColor="text1"/>
          <w:sz w:val="20"/>
          <w:szCs w:val="20"/>
        </w:rPr>
        <w:t>Ropi</w:t>
      </w:r>
      <w:proofErr w:type="spellEnd"/>
      <w:r w:rsidRPr="00414AC3">
        <w:rPr>
          <w:rFonts w:ascii="Arial" w:hAnsi="Arial" w:cs="Arial"/>
          <w:color w:val="000000" w:themeColor="text1"/>
          <w:sz w:val="20"/>
          <w:szCs w:val="20"/>
        </w:rPr>
        <w:t xml:space="preserve">. Cette monnaie circulera entre les citoyens, des artisans, </w:t>
      </w:r>
      <w:r w:rsidRPr="00414AC3">
        <w:rPr>
          <w:rFonts w:ascii="Arial" w:hAnsi="Arial" w:cs="Arial"/>
          <w:color w:val="000000" w:themeColor="text1"/>
          <w:sz w:val="20"/>
          <w:szCs w:val="20"/>
        </w:rPr>
        <w:lastRenderedPageBreak/>
        <w:t>des agriculteurs, des entreprises, des commerces, des associations, institutions – souhaitant retrouver la maîtrise de l’usage local des moyens d’échange.</w:t>
      </w:r>
    </w:p>
    <w:p w:rsidR="001A7BB1" w:rsidRPr="00414AC3" w:rsidRDefault="001A7BB1">
      <w:pPr>
        <w:pStyle w:val="NormalWeb"/>
        <w:spacing w:before="14"/>
        <w:ind w:left="720"/>
        <w:rPr>
          <w:rFonts w:ascii="Arial" w:hAnsi="Arial" w:cs="Arial"/>
          <w:color w:val="000000" w:themeColor="text1"/>
          <w:sz w:val="20"/>
          <w:szCs w:val="20"/>
        </w:rPr>
      </w:pPr>
    </w:p>
    <w:p w:rsidR="001A7BB1" w:rsidRPr="00414AC3" w:rsidRDefault="001A7BB1">
      <w:pPr>
        <w:pStyle w:val="NormalWeb"/>
        <w:numPr>
          <w:ilvl w:val="0"/>
          <w:numId w:val="4"/>
        </w:numPr>
        <w:spacing w:before="14"/>
        <w:rPr>
          <w:rFonts w:ascii="Arial" w:hAnsi="Arial" w:cs="Arial"/>
          <w:color w:val="000000" w:themeColor="text1"/>
          <w:sz w:val="20"/>
          <w:szCs w:val="20"/>
        </w:rPr>
      </w:pPr>
      <w:r w:rsidRPr="00414AC3">
        <w:rPr>
          <w:rFonts w:ascii="Arial" w:hAnsi="Arial" w:cs="Arial"/>
          <w:color w:val="000000" w:themeColor="text1"/>
          <w:sz w:val="20"/>
          <w:szCs w:val="20"/>
        </w:rPr>
        <w:t>d’informer les citoyens sur les fondements et réalités du système monétaire et économique en cours dans notre société, et des injustices qui en découlent,</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4"/>
        </w:numPr>
        <w:spacing w:before="14"/>
        <w:rPr>
          <w:rFonts w:ascii="Arial" w:hAnsi="Arial" w:cs="Arial"/>
          <w:color w:val="000000" w:themeColor="text1"/>
          <w:sz w:val="20"/>
          <w:szCs w:val="20"/>
          <w:shd w:val="clear" w:color="auto" w:fill="FFFF00"/>
        </w:rPr>
      </w:pPr>
      <w:r w:rsidRPr="00414AC3">
        <w:rPr>
          <w:rFonts w:ascii="Arial" w:hAnsi="Arial" w:cs="Arial"/>
          <w:color w:val="000000" w:themeColor="text1"/>
          <w:sz w:val="20"/>
          <w:szCs w:val="20"/>
        </w:rPr>
        <w:t xml:space="preserve">d’agir en tant que groupe local </w:t>
      </w:r>
      <w:r w:rsidR="00A258FD" w:rsidRPr="00414AC3">
        <w:rPr>
          <w:rFonts w:ascii="Arial" w:hAnsi="Arial" w:cs="Arial"/>
          <w:color w:val="000000" w:themeColor="text1"/>
          <w:sz w:val="20"/>
          <w:szCs w:val="20"/>
        </w:rPr>
        <w:t xml:space="preserve">du Réseau </w:t>
      </w:r>
      <w:proofErr w:type="spellStart"/>
      <w:r w:rsidR="00A258FD" w:rsidRPr="00414AC3">
        <w:rPr>
          <w:rFonts w:ascii="Arial" w:hAnsi="Arial" w:cs="Arial"/>
          <w:color w:val="000000" w:themeColor="text1"/>
          <w:sz w:val="20"/>
          <w:szCs w:val="20"/>
        </w:rPr>
        <w:t>Financité</w:t>
      </w:r>
      <w:proofErr w:type="spellEnd"/>
      <w:r w:rsidRPr="00414AC3">
        <w:rPr>
          <w:rFonts w:ascii="Arial" w:hAnsi="Arial" w:cs="Arial"/>
          <w:color w:val="000000" w:themeColor="text1"/>
          <w:sz w:val="20"/>
          <w:szCs w:val="20"/>
        </w:rPr>
        <w:t>, afin de promouvoir une finance responsable et solidaire et de favoriser un autre rapport à l'argent.</w:t>
      </w:r>
    </w:p>
    <w:p w:rsidR="001A7BB1" w:rsidRPr="00414AC3" w:rsidRDefault="001A7BB1">
      <w:pPr>
        <w:pStyle w:val="NormalWeb"/>
        <w:spacing w:before="14"/>
        <w:rPr>
          <w:rFonts w:ascii="Arial" w:hAnsi="Arial" w:cs="Arial"/>
          <w:color w:val="000000" w:themeColor="text1"/>
          <w:sz w:val="20"/>
          <w:szCs w:val="20"/>
          <w:shd w:val="clear" w:color="auto" w:fill="FFFF0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L'association est constituée pour une durée indéterminée. Elle pourra en tout temps être dissoute conformément aux dispositions légales et statutaires en vigueur.</w:t>
      </w:r>
    </w:p>
    <w:p w:rsidR="001A7BB1" w:rsidRPr="00414AC3" w:rsidRDefault="001A7BB1">
      <w:pPr>
        <w:pStyle w:val="NormalWeb"/>
        <w:spacing w:before="14"/>
        <w:ind w:left="720"/>
        <w:rPr>
          <w:rFonts w:ascii="Arial" w:hAnsi="Arial" w:cs="Arial"/>
          <w:color w:val="000000" w:themeColor="text1"/>
          <w:sz w:val="20"/>
          <w:szCs w:val="20"/>
        </w:rPr>
      </w:pPr>
    </w:p>
    <w:p w:rsidR="001A7BB1" w:rsidRPr="00414AC3" w:rsidRDefault="001A7BB1">
      <w:pPr>
        <w:pStyle w:val="NormalWeb"/>
        <w:spacing w:before="14"/>
        <w:ind w:firstLine="288"/>
        <w:rPr>
          <w:rFonts w:ascii="Arial" w:hAnsi="Arial" w:cs="Arial"/>
          <w:color w:val="000000" w:themeColor="text1"/>
          <w:sz w:val="20"/>
          <w:szCs w:val="20"/>
        </w:rPr>
      </w:pPr>
    </w:p>
    <w:p w:rsidR="001A7BB1" w:rsidRPr="00414AC3" w:rsidRDefault="001A7BB1">
      <w:pPr>
        <w:pStyle w:val="NormalWeb"/>
        <w:spacing w:before="14"/>
        <w:ind w:firstLine="709"/>
        <w:rPr>
          <w:rFonts w:ascii="Arial" w:hAnsi="Arial" w:cs="Arial"/>
          <w:color w:val="000000" w:themeColor="text1"/>
          <w:sz w:val="20"/>
          <w:szCs w:val="20"/>
        </w:rPr>
      </w:pPr>
      <w:r w:rsidRPr="00414AC3">
        <w:rPr>
          <w:rFonts w:ascii="Arial" w:hAnsi="Arial" w:cs="Arial"/>
          <w:b/>
          <w:bCs/>
          <w:color w:val="000000" w:themeColor="text1"/>
          <w:sz w:val="20"/>
          <w:szCs w:val="20"/>
        </w:rPr>
        <w:t>TITRE III. Membres</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L’association est composée de Membres Effectifs dont le nombre ne peut être inférieur à quatre et de Sympathisants. Les Membres Effectifs et les Sympathisant sont appelés les « Membres »</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spacing w:before="14"/>
        <w:ind w:left="709"/>
        <w:rPr>
          <w:rFonts w:ascii="Arial" w:hAnsi="Arial" w:cs="Arial"/>
          <w:color w:val="000000" w:themeColor="text1"/>
          <w:sz w:val="20"/>
          <w:szCs w:val="20"/>
        </w:rPr>
      </w:pPr>
      <w:r w:rsidRPr="00414AC3">
        <w:rPr>
          <w:rFonts w:ascii="Arial" w:hAnsi="Arial" w:cs="Arial"/>
          <w:color w:val="000000" w:themeColor="text1"/>
          <w:sz w:val="20"/>
          <w:szCs w:val="20"/>
          <w:u w:val="single"/>
        </w:rPr>
        <w:t>Les Membres Effectifs</w:t>
      </w:r>
      <w:r w:rsidRPr="00414AC3">
        <w:rPr>
          <w:rFonts w:ascii="Arial" w:hAnsi="Arial" w:cs="Arial"/>
          <w:color w:val="000000" w:themeColor="text1"/>
          <w:sz w:val="20"/>
          <w:szCs w:val="20"/>
        </w:rPr>
        <w:t xml:space="preserve"> se répartissent en 3 collèges : </w:t>
      </w:r>
    </w:p>
    <w:p w:rsidR="001A7BB1" w:rsidRPr="00414AC3" w:rsidRDefault="001A7BB1">
      <w:pPr>
        <w:pStyle w:val="NormalWeb"/>
        <w:spacing w:before="14"/>
        <w:ind w:left="709"/>
        <w:rPr>
          <w:rFonts w:ascii="Arial" w:hAnsi="Arial" w:cs="Arial"/>
          <w:color w:val="000000" w:themeColor="text1"/>
          <w:sz w:val="20"/>
          <w:szCs w:val="20"/>
        </w:rPr>
      </w:pPr>
    </w:p>
    <w:p w:rsidR="001A7BB1" w:rsidRPr="00414AC3" w:rsidRDefault="001A7BB1">
      <w:pPr>
        <w:pStyle w:val="NormalWeb"/>
        <w:numPr>
          <w:ilvl w:val="0"/>
          <w:numId w:val="3"/>
        </w:numPr>
        <w:tabs>
          <w:tab w:val="left" w:pos="709"/>
        </w:tabs>
        <w:spacing w:before="14"/>
        <w:ind w:left="1429"/>
        <w:rPr>
          <w:rFonts w:ascii="Arial" w:hAnsi="Arial" w:cs="Arial"/>
          <w:color w:val="000000" w:themeColor="text1"/>
          <w:sz w:val="20"/>
          <w:szCs w:val="20"/>
        </w:rPr>
      </w:pPr>
      <w:r w:rsidRPr="00414AC3">
        <w:rPr>
          <w:rFonts w:ascii="Arial" w:hAnsi="Arial" w:cs="Arial"/>
          <w:b/>
          <w:bCs/>
          <w:color w:val="000000" w:themeColor="text1"/>
          <w:sz w:val="20"/>
          <w:szCs w:val="20"/>
        </w:rPr>
        <w:t>le Collège des Prestataires</w:t>
      </w:r>
      <w:r w:rsidRPr="00414AC3">
        <w:rPr>
          <w:rFonts w:ascii="Arial" w:hAnsi="Arial" w:cs="Arial"/>
          <w:iCs/>
          <w:color w:val="000000" w:themeColor="text1"/>
          <w:sz w:val="20"/>
          <w:szCs w:val="20"/>
        </w:rPr>
        <w:t> </w:t>
      </w:r>
      <w:r w:rsidRPr="00414AC3">
        <w:rPr>
          <w:rFonts w:ascii="Arial" w:hAnsi="Arial" w:cs="Arial"/>
          <w:color w:val="000000" w:themeColor="text1"/>
          <w:sz w:val="20"/>
          <w:szCs w:val="20"/>
        </w:rPr>
        <w:t>:</w:t>
      </w:r>
      <w:r w:rsidRPr="00414AC3">
        <w:rPr>
          <w:rFonts w:ascii="Arial" w:hAnsi="Arial" w:cs="Arial"/>
          <w:iCs/>
          <w:color w:val="000000" w:themeColor="text1"/>
          <w:sz w:val="20"/>
          <w:szCs w:val="20"/>
        </w:rPr>
        <w:t xml:space="preserve"> </w:t>
      </w:r>
      <w:r w:rsidRPr="00414AC3">
        <w:rPr>
          <w:rFonts w:ascii="Arial" w:hAnsi="Arial" w:cs="Arial"/>
          <w:color w:val="000000" w:themeColor="text1"/>
          <w:sz w:val="20"/>
          <w:szCs w:val="20"/>
        </w:rPr>
        <w:t>l</w:t>
      </w:r>
      <w:r w:rsidRPr="00414AC3">
        <w:rPr>
          <w:rFonts w:ascii="Arial" w:hAnsi="Arial" w:cs="Arial"/>
          <w:bCs/>
          <w:color w:val="000000" w:themeColor="text1"/>
          <w:sz w:val="20"/>
          <w:szCs w:val="20"/>
        </w:rPr>
        <w:t>e</w:t>
      </w:r>
      <w:r w:rsidRPr="00414AC3">
        <w:rPr>
          <w:rFonts w:ascii="Arial" w:hAnsi="Arial" w:cs="Arial"/>
          <w:color w:val="000000" w:themeColor="text1"/>
          <w:sz w:val="20"/>
          <w:szCs w:val="20"/>
        </w:rPr>
        <w:t>s commerçants, producteurs, artisans, PME,</w:t>
      </w:r>
      <w:r w:rsidRPr="00414AC3">
        <w:rPr>
          <w:rFonts w:ascii="Arial" w:hAnsi="Arial" w:cs="Arial"/>
          <w:iCs/>
          <w:color w:val="000000" w:themeColor="text1"/>
          <w:sz w:val="20"/>
          <w:szCs w:val="20"/>
        </w:rPr>
        <w:t xml:space="preserve"> </w:t>
      </w:r>
      <w:r w:rsidRPr="00414AC3">
        <w:rPr>
          <w:rFonts w:ascii="Arial" w:hAnsi="Arial" w:cs="Arial"/>
          <w:color w:val="000000" w:themeColor="text1"/>
          <w:sz w:val="20"/>
          <w:szCs w:val="20"/>
        </w:rPr>
        <w:t>admis à l’inscription à l’annuaire de la monnaie ; tout fournisseur admis à l’inscription à l’annuaire doit au préalable devenir membre de l’association et être en règle de cotisation afférente à son collège.</w:t>
      </w:r>
    </w:p>
    <w:p w:rsidR="001A7BB1" w:rsidRPr="00414AC3" w:rsidRDefault="001A7BB1">
      <w:pPr>
        <w:pStyle w:val="NormalWeb"/>
        <w:spacing w:before="14"/>
        <w:ind w:left="709"/>
        <w:rPr>
          <w:rFonts w:ascii="Arial" w:hAnsi="Arial" w:cs="Arial"/>
          <w:color w:val="000000" w:themeColor="text1"/>
          <w:sz w:val="20"/>
          <w:szCs w:val="20"/>
        </w:rPr>
      </w:pPr>
    </w:p>
    <w:p w:rsidR="001A7BB1" w:rsidRPr="00414AC3" w:rsidRDefault="001A7BB1">
      <w:pPr>
        <w:pStyle w:val="NormalWeb"/>
        <w:numPr>
          <w:ilvl w:val="0"/>
          <w:numId w:val="3"/>
        </w:numPr>
        <w:tabs>
          <w:tab w:val="left" w:pos="709"/>
        </w:tabs>
        <w:spacing w:before="14"/>
        <w:ind w:left="1429"/>
        <w:rPr>
          <w:rFonts w:ascii="Arial" w:hAnsi="Arial" w:cs="Arial"/>
          <w:color w:val="000000" w:themeColor="text1"/>
        </w:rPr>
      </w:pPr>
      <w:r w:rsidRPr="00414AC3">
        <w:rPr>
          <w:rFonts w:ascii="Arial" w:hAnsi="Arial" w:cs="Arial"/>
          <w:b/>
          <w:bCs/>
          <w:color w:val="000000" w:themeColor="text1"/>
          <w:sz w:val="20"/>
          <w:szCs w:val="20"/>
        </w:rPr>
        <w:t>le Collège des Associations et Institutions </w:t>
      </w:r>
      <w:r w:rsidRPr="00414AC3">
        <w:rPr>
          <w:rFonts w:ascii="Arial" w:hAnsi="Arial" w:cs="Arial"/>
          <w:color w:val="000000" w:themeColor="text1"/>
          <w:sz w:val="20"/>
          <w:szCs w:val="20"/>
        </w:rPr>
        <w:t xml:space="preserve">promouvant le </w:t>
      </w:r>
      <w:proofErr w:type="spellStart"/>
      <w:r w:rsidRPr="00414AC3">
        <w:rPr>
          <w:rFonts w:ascii="Arial" w:hAnsi="Arial" w:cs="Arial"/>
          <w:color w:val="000000" w:themeColor="text1"/>
          <w:sz w:val="20"/>
          <w:szCs w:val="20"/>
        </w:rPr>
        <w:t>Ropi</w:t>
      </w:r>
      <w:proofErr w:type="spellEnd"/>
      <w:r w:rsidRPr="00414AC3">
        <w:rPr>
          <w:rFonts w:ascii="Arial" w:hAnsi="Arial" w:cs="Arial"/>
          <w:b/>
          <w:bCs/>
          <w:color w:val="000000" w:themeColor="text1"/>
          <w:sz w:val="20"/>
          <w:szCs w:val="20"/>
        </w:rPr>
        <w:t xml:space="preserve"> : </w:t>
      </w:r>
      <w:r w:rsidRPr="00414AC3">
        <w:rPr>
          <w:rFonts w:ascii="Arial" w:hAnsi="Arial" w:cs="Arial"/>
          <w:color w:val="000000" w:themeColor="text1"/>
          <w:sz w:val="20"/>
          <w:szCs w:val="20"/>
        </w:rPr>
        <w:t>associations, fondations, communes, provinces, région …</w:t>
      </w:r>
    </w:p>
    <w:p w:rsidR="001A7BB1" w:rsidRPr="00414AC3" w:rsidRDefault="001A7BB1">
      <w:pPr>
        <w:pStyle w:val="ListParagraph1"/>
        <w:ind w:left="1417"/>
        <w:jc w:val="both"/>
        <w:rPr>
          <w:rFonts w:ascii="Arial" w:hAnsi="Arial" w:cs="Arial"/>
          <w:color w:val="000000" w:themeColor="text1"/>
          <w:lang w:val="fr-BE"/>
        </w:rPr>
      </w:pPr>
    </w:p>
    <w:p w:rsidR="001A7BB1" w:rsidRPr="00414AC3" w:rsidRDefault="001A7BB1">
      <w:pPr>
        <w:pStyle w:val="NormalWeb"/>
        <w:spacing w:before="14"/>
        <w:ind w:left="709"/>
        <w:rPr>
          <w:rFonts w:ascii="Arial" w:hAnsi="Arial" w:cs="Arial"/>
          <w:color w:val="000000" w:themeColor="text1"/>
          <w:sz w:val="20"/>
          <w:szCs w:val="20"/>
        </w:rPr>
      </w:pPr>
    </w:p>
    <w:p w:rsidR="001A7BB1" w:rsidRPr="00414AC3" w:rsidRDefault="001A7BB1">
      <w:pPr>
        <w:pStyle w:val="NormalWeb"/>
        <w:numPr>
          <w:ilvl w:val="0"/>
          <w:numId w:val="3"/>
        </w:numPr>
        <w:tabs>
          <w:tab w:val="left" w:pos="709"/>
        </w:tabs>
        <w:spacing w:before="14"/>
        <w:ind w:left="1429"/>
        <w:rPr>
          <w:rFonts w:ascii="Arial" w:hAnsi="Arial" w:cs="Arial"/>
          <w:color w:val="000000" w:themeColor="text1"/>
          <w:sz w:val="20"/>
          <w:szCs w:val="20"/>
        </w:rPr>
      </w:pPr>
      <w:r w:rsidRPr="00414AC3">
        <w:rPr>
          <w:rFonts w:ascii="Arial" w:hAnsi="Arial" w:cs="Arial"/>
          <w:b/>
          <w:bCs/>
          <w:color w:val="000000" w:themeColor="text1"/>
          <w:sz w:val="20"/>
          <w:szCs w:val="20"/>
        </w:rPr>
        <w:t xml:space="preserve">le Collège des Usagers Individuels du </w:t>
      </w:r>
      <w:proofErr w:type="spellStart"/>
      <w:r w:rsidRPr="00414AC3">
        <w:rPr>
          <w:rFonts w:ascii="Arial" w:hAnsi="Arial" w:cs="Arial"/>
          <w:b/>
          <w:bCs/>
          <w:color w:val="000000" w:themeColor="text1"/>
          <w:sz w:val="20"/>
          <w:szCs w:val="20"/>
        </w:rPr>
        <w:t>Ropi</w:t>
      </w:r>
      <w:proofErr w:type="spellEnd"/>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spacing w:before="14"/>
        <w:ind w:left="709"/>
        <w:rPr>
          <w:rFonts w:ascii="Arial" w:hAnsi="Arial" w:cs="Arial"/>
          <w:color w:val="000000" w:themeColor="text1"/>
          <w:sz w:val="20"/>
          <w:szCs w:val="20"/>
        </w:rPr>
      </w:pPr>
      <w:r w:rsidRPr="00414AC3">
        <w:rPr>
          <w:rFonts w:ascii="Arial" w:hAnsi="Arial" w:cs="Arial"/>
          <w:color w:val="000000" w:themeColor="text1"/>
          <w:sz w:val="20"/>
          <w:szCs w:val="20"/>
        </w:rPr>
        <w:t>Les Membres Effectifs s’engagent à respecter les statuts et la charte de l’association et le cas échéant le règlement d’ordre intérieur, ainsi que les décisions prises conformément à ceux-ci. Ils s'engagent également à payer leur cotisation.</w:t>
      </w:r>
    </w:p>
    <w:p w:rsidR="001A7BB1" w:rsidRPr="00414AC3" w:rsidRDefault="001A7BB1">
      <w:pPr>
        <w:pStyle w:val="NormalWeb"/>
        <w:spacing w:before="14"/>
        <w:ind w:left="709"/>
        <w:rPr>
          <w:rFonts w:ascii="Arial" w:hAnsi="Arial" w:cs="Arial"/>
          <w:color w:val="000000" w:themeColor="text1"/>
          <w:sz w:val="20"/>
          <w:szCs w:val="20"/>
        </w:rPr>
      </w:pPr>
    </w:p>
    <w:p w:rsidR="001A7BB1" w:rsidRPr="00414AC3" w:rsidRDefault="001A7BB1">
      <w:pPr>
        <w:pStyle w:val="NormalWeb"/>
        <w:spacing w:before="14"/>
        <w:ind w:left="709"/>
        <w:rPr>
          <w:rFonts w:ascii="Arial" w:hAnsi="Arial" w:cs="Arial"/>
          <w:color w:val="000000" w:themeColor="text1"/>
          <w:sz w:val="20"/>
          <w:szCs w:val="20"/>
        </w:rPr>
      </w:pPr>
      <w:r w:rsidRPr="00414AC3">
        <w:rPr>
          <w:rFonts w:ascii="Arial" w:hAnsi="Arial" w:cs="Arial"/>
          <w:color w:val="000000" w:themeColor="text1"/>
          <w:sz w:val="20"/>
          <w:szCs w:val="20"/>
        </w:rPr>
        <w:t xml:space="preserve">Les nouveaux Membres Effectifs sont admis provisoirement dans l’un des collèges par le Conseil d’Administration jusqu’à confirmation de leur admission à titre définitif par l'Assemblée Générale (à la majorité simple des membres présents </w:t>
      </w:r>
      <w:r w:rsidRPr="00414AC3">
        <w:rPr>
          <w:rFonts w:ascii="Arial" w:hAnsi="Arial" w:cs="Arial"/>
          <w:iCs/>
          <w:color w:val="000000" w:themeColor="text1"/>
          <w:sz w:val="20"/>
          <w:szCs w:val="20"/>
        </w:rPr>
        <w:t xml:space="preserve">ou valablement </w:t>
      </w:r>
      <w:r w:rsidRPr="00414AC3">
        <w:rPr>
          <w:rFonts w:ascii="Arial" w:hAnsi="Arial" w:cs="Arial"/>
          <w:color w:val="000000" w:themeColor="text1"/>
          <w:sz w:val="20"/>
          <w:szCs w:val="20"/>
        </w:rPr>
        <w:t xml:space="preserve">représentés). </w:t>
      </w:r>
    </w:p>
    <w:p w:rsidR="001A7BB1" w:rsidRPr="00414AC3" w:rsidRDefault="001A7BB1">
      <w:pPr>
        <w:pStyle w:val="NormalWeb"/>
        <w:spacing w:before="14"/>
        <w:ind w:left="709"/>
        <w:rPr>
          <w:rFonts w:ascii="Arial" w:hAnsi="Arial" w:cs="Arial"/>
          <w:color w:val="000000" w:themeColor="text1"/>
          <w:sz w:val="20"/>
          <w:szCs w:val="20"/>
        </w:rPr>
      </w:pPr>
    </w:p>
    <w:p w:rsidR="001A7BB1" w:rsidRPr="00414AC3" w:rsidRDefault="001A7BB1">
      <w:pPr>
        <w:pStyle w:val="NormalWeb"/>
        <w:spacing w:before="14"/>
        <w:ind w:left="709"/>
        <w:rPr>
          <w:rFonts w:ascii="Arial" w:hAnsi="Arial" w:cs="Arial"/>
          <w:color w:val="000000" w:themeColor="text1"/>
          <w:sz w:val="20"/>
          <w:szCs w:val="20"/>
        </w:rPr>
      </w:pPr>
      <w:r w:rsidRPr="00414AC3">
        <w:rPr>
          <w:rFonts w:ascii="Arial" w:hAnsi="Arial" w:cs="Arial"/>
          <w:color w:val="000000" w:themeColor="text1"/>
          <w:sz w:val="20"/>
          <w:szCs w:val="20"/>
        </w:rPr>
        <w:t xml:space="preserve">La décision de l'Assemblée Générale est sans appel et ne doit pas être motivée. Elle est portée à la connaissance du candidat par lettre ordinaire ou courriel. </w:t>
      </w:r>
    </w:p>
    <w:p w:rsidR="001A7BB1" w:rsidRPr="00414AC3" w:rsidRDefault="001A7BB1">
      <w:pPr>
        <w:pStyle w:val="NormalWeb"/>
        <w:spacing w:before="14"/>
        <w:ind w:left="709"/>
        <w:rPr>
          <w:rFonts w:ascii="Arial" w:hAnsi="Arial" w:cs="Arial"/>
          <w:color w:val="000000" w:themeColor="text1"/>
          <w:sz w:val="20"/>
          <w:szCs w:val="20"/>
        </w:rPr>
      </w:pPr>
    </w:p>
    <w:p w:rsidR="001A7BB1" w:rsidRPr="00414AC3" w:rsidRDefault="001A7BB1">
      <w:pPr>
        <w:pStyle w:val="NormalWeb"/>
        <w:spacing w:before="14"/>
        <w:ind w:left="709"/>
        <w:rPr>
          <w:rFonts w:ascii="Arial" w:hAnsi="Arial" w:cs="Arial"/>
          <w:color w:val="000000" w:themeColor="text1"/>
          <w:sz w:val="20"/>
          <w:szCs w:val="20"/>
        </w:rPr>
      </w:pPr>
      <w:r w:rsidRPr="00414AC3">
        <w:rPr>
          <w:rFonts w:ascii="Arial" w:hAnsi="Arial" w:cs="Arial"/>
          <w:color w:val="000000" w:themeColor="text1"/>
          <w:sz w:val="20"/>
          <w:szCs w:val="20"/>
        </w:rPr>
        <w:t xml:space="preserve">Le candidat non admis ne peut représenter sa candidature qu'après deux ans à compter de la date de la décision de l'Assemblée Générale. </w:t>
      </w:r>
    </w:p>
    <w:p w:rsidR="001A7BB1" w:rsidRPr="00414AC3" w:rsidRDefault="001A7BB1">
      <w:pPr>
        <w:pStyle w:val="NormalWeb"/>
        <w:spacing w:before="14"/>
        <w:ind w:left="709"/>
        <w:rPr>
          <w:rFonts w:ascii="Arial" w:hAnsi="Arial" w:cs="Arial"/>
          <w:color w:val="000000" w:themeColor="text1"/>
          <w:sz w:val="20"/>
          <w:szCs w:val="20"/>
        </w:rPr>
      </w:pPr>
    </w:p>
    <w:p w:rsidR="001A7BB1" w:rsidRPr="00414AC3" w:rsidRDefault="001A7BB1">
      <w:pPr>
        <w:pStyle w:val="NormalWeb"/>
        <w:spacing w:before="14"/>
        <w:ind w:left="709"/>
        <w:rPr>
          <w:rFonts w:ascii="Arial" w:hAnsi="Arial" w:cs="Arial"/>
          <w:color w:val="000000" w:themeColor="text1"/>
          <w:sz w:val="20"/>
          <w:szCs w:val="20"/>
        </w:rPr>
      </w:pPr>
      <w:r w:rsidRPr="00414AC3">
        <w:rPr>
          <w:rFonts w:ascii="Arial" w:hAnsi="Arial" w:cs="Arial"/>
          <w:color w:val="000000" w:themeColor="text1"/>
          <w:sz w:val="20"/>
          <w:szCs w:val="20"/>
          <w:u w:val="single"/>
        </w:rPr>
        <w:t>Les Sympathisants:</w:t>
      </w:r>
      <w:r w:rsidRPr="00414AC3">
        <w:rPr>
          <w:rFonts w:ascii="Arial" w:hAnsi="Arial" w:cs="Arial"/>
          <w:color w:val="000000" w:themeColor="text1"/>
          <w:sz w:val="20"/>
          <w:szCs w:val="20"/>
        </w:rPr>
        <w:t xml:space="preserve"> sont des personnes qui, sans se faire membre de l’association, désirent marquer leur encouragement à la démarche. Ils ne font partie d’aucun des collèges et n’ont pas la qualité de Membre </w:t>
      </w:r>
      <w:r w:rsidRPr="00414AC3">
        <w:rPr>
          <w:rFonts w:ascii="Arial" w:hAnsi="Arial" w:cs="Arial"/>
          <w:iCs/>
          <w:color w:val="000000" w:themeColor="text1"/>
          <w:sz w:val="20"/>
          <w:szCs w:val="20"/>
        </w:rPr>
        <w:t>Effectif</w:t>
      </w:r>
      <w:r w:rsidRPr="00414AC3">
        <w:rPr>
          <w:rFonts w:ascii="Arial" w:hAnsi="Arial" w:cs="Arial"/>
          <w:color w:val="000000" w:themeColor="text1"/>
          <w:sz w:val="20"/>
          <w:szCs w:val="20"/>
        </w:rPr>
        <w:t>.</w:t>
      </w:r>
    </w:p>
    <w:p w:rsidR="001A7BB1" w:rsidRPr="00414AC3" w:rsidRDefault="001A7BB1">
      <w:pPr>
        <w:pStyle w:val="NormalWeb"/>
        <w:spacing w:before="14"/>
        <w:ind w:left="709"/>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Les Membres Effectifs sont considérés comme « membre » aux yeux de la Loi et notamment en ce qui concerne les droits et obligations dévolus par celle-ci aux membres d’une ASBL.</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ListParagraph1"/>
        <w:numPr>
          <w:ilvl w:val="0"/>
          <w:numId w:val="9"/>
        </w:numPr>
        <w:tabs>
          <w:tab w:val="left" w:pos="369"/>
        </w:tabs>
        <w:jc w:val="both"/>
        <w:rPr>
          <w:rFonts w:ascii="Arial" w:hAnsi="Arial" w:cs="Arial"/>
          <w:color w:val="000000" w:themeColor="text1"/>
          <w:lang w:val="fr-BE"/>
        </w:rPr>
      </w:pPr>
      <w:r w:rsidRPr="00414AC3">
        <w:rPr>
          <w:rFonts w:ascii="Arial" w:hAnsi="Arial" w:cs="Arial"/>
          <w:iCs/>
          <w:color w:val="000000" w:themeColor="text1"/>
          <w:lang w:val="fr-BE"/>
        </w:rPr>
        <w:t>Les Sympathisants sont considérés comme « Membre Adhérents» au sens de l'Article 2ter de la Loi.</w:t>
      </w:r>
    </w:p>
    <w:p w:rsidR="001A7BB1" w:rsidRPr="00414AC3" w:rsidRDefault="001A7BB1">
      <w:pPr>
        <w:pStyle w:val="Paragraphedeliste"/>
        <w:rPr>
          <w:rFonts w:ascii="Arial" w:hAnsi="Arial" w:cs="Arial"/>
          <w:color w:val="000000" w:themeColor="text1"/>
          <w:lang w:val="fr-BE"/>
        </w:rPr>
      </w:pPr>
    </w:p>
    <w:p w:rsidR="001A7BB1" w:rsidRPr="00414AC3" w:rsidRDefault="001A7BB1">
      <w:pPr>
        <w:pStyle w:val="ListParagraph1"/>
        <w:numPr>
          <w:ilvl w:val="0"/>
          <w:numId w:val="9"/>
        </w:numPr>
        <w:jc w:val="both"/>
        <w:rPr>
          <w:rFonts w:ascii="Arial" w:hAnsi="Arial" w:cs="Arial"/>
          <w:color w:val="000000" w:themeColor="text1"/>
          <w:lang w:val="fr-BE"/>
        </w:rPr>
      </w:pPr>
      <w:r w:rsidRPr="00414AC3">
        <w:rPr>
          <w:rFonts w:ascii="Arial" w:hAnsi="Arial" w:cs="Arial"/>
          <w:iCs/>
          <w:color w:val="000000" w:themeColor="text1"/>
          <w:lang w:val="fr-BE"/>
        </w:rPr>
        <w:t>Les Membres Effectifs ont les droits suivants :</w:t>
      </w:r>
    </w:p>
    <w:p w:rsidR="001A7BB1" w:rsidRPr="00414AC3" w:rsidRDefault="001A7BB1">
      <w:pPr>
        <w:pStyle w:val="ListParagraph1"/>
        <w:ind w:left="0"/>
        <w:jc w:val="both"/>
        <w:rPr>
          <w:rFonts w:ascii="Arial" w:hAnsi="Arial" w:cs="Arial"/>
          <w:color w:val="000000" w:themeColor="text1"/>
          <w:lang w:val="fr-BE"/>
        </w:rPr>
      </w:pPr>
    </w:p>
    <w:p w:rsidR="001A7BB1" w:rsidRPr="00414AC3" w:rsidRDefault="001A7BB1">
      <w:pPr>
        <w:pStyle w:val="ListParagraph1"/>
        <w:numPr>
          <w:ilvl w:val="1"/>
          <w:numId w:val="7"/>
        </w:numPr>
        <w:ind w:left="2127" w:hanging="284"/>
        <w:jc w:val="both"/>
        <w:rPr>
          <w:rFonts w:ascii="Arial" w:hAnsi="Arial" w:cs="Arial"/>
          <w:iCs/>
          <w:color w:val="000000" w:themeColor="text1"/>
          <w:lang w:val="fr-BE"/>
        </w:rPr>
      </w:pPr>
      <w:r w:rsidRPr="00414AC3">
        <w:rPr>
          <w:rFonts w:ascii="Arial" w:hAnsi="Arial" w:cs="Arial"/>
          <w:iCs/>
          <w:color w:val="000000" w:themeColor="text1"/>
          <w:lang w:val="fr-BE"/>
        </w:rPr>
        <w:t>Droit d’être entendu par le Conseil d’Administration avec son accord préalable</w:t>
      </w:r>
    </w:p>
    <w:p w:rsidR="001A7BB1" w:rsidRPr="00414AC3" w:rsidRDefault="001A7BB1">
      <w:pPr>
        <w:pStyle w:val="ListParagraph1"/>
        <w:ind w:left="0"/>
        <w:jc w:val="both"/>
        <w:rPr>
          <w:rFonts w:ascii="Arial" w:hAnsi="Arial" w:cs="Arial"/>
          <w:iCs/>
          <w:color w:val="000000" w:themeColor="text1"/>
          <w:lang w:val="fr-BE"/>
        </w:rPr>
      </w:pPr>
    </w:p>
    <w:p w:rsidR="001A7BB1" w:rsidRPr="00414AC3" w:rsidRDefault="001A7BB1">
      <w:pPr>
        <w:pStyle w:val="ListParagraph1"/>
        <w:numPr>
          <w:ilvl w:val="1"/>
          <w:numId w:val="7"/>
        </w:numPr>
        <w:ind w:left="2127" w:hanging="284"/>
        <w:jc w:val="both"/>
        <w:rPr>
          <w:rFonts w:ascii="Arial" w:hAnsi="Arial" w:cs="Arial"/>
          <w:iCs/>
          <w:color w:val="000000" w:themeColor="text1"/>
          <w:lang w:val="fr-BE"/>
        </w:rPr>
      </w:pPr>
      <w:r w:rsidRPr="00414AC3">
        <w:rPr>
          <w:rFonts w:ascii="Arial" w:hAnsi="Arial" w:cs="Arial"/>
          <w:iCs/>
          <w:color w:val="000000" w:themeColor="text1"/>
          <w:lang w:val="fr-BE"/>
        </w:rPr>
        <w:lastRenderedPageBreak/>
        <w:t>Droit d’être aidé, tant que possible, dans leur rôle de promotion des actions de l’Association</w:t>
      </w:r>
    </w:p>
    <w:p w:rsidR="001A7BB1" w:rsidRPr="00414AC3" w:rsidRDefault="001A7BB1">
      <w:pPr>
        <w:pStyle w:val="ListParagraph1"/>
        <w:ind w:left="0"/>
        <w:jc w:val="both"/>
        <w:rPr>
          <w:rFonts w:ascii="Arial" w:hAnsi="Arial" w:cs="Arial"/>
          <w:iCs/>
          <w:color w:val="000000" w:themeColor="text1"/>
          <w:lang w:val="fr-BE"/>
        </w:rPr>
      </w:pPr>
    </w:p>
    <w:p w:rsidR="001A7BB1" w:rsidRPr="00414AC3" w:rsidRDefault="001A7BB1">
      <w:pPr>
        <w:ind w:left="1080"/>
        <w:jc w:val="both"/>
        <w:rPr>
          <w:rFonts w:ascii="Arial" w:hAnsi="Arial" w:cs="Arial"/>
          <w:iCs/>
          <w:color w:val="000000" w:themeColor="text1"/>
          <w:lang w:val="fr-BE"/>
        </w:rPr>
      </w:pPr>
      <w:r w:rsidRPr="00414AC3">
        <w:rPr>
          <w:rFonts w:ascii="Arial" w:hAnsi="Arial" w:cs="Arial"/>
          <w:iCs/>
          <w:color w:val="000000" w:themeColor="text1"/>
          <w:lang w:val="fr-BE"/>
        </w:rPr>
        <w:t xml:space="preserve">Les Membres ont le devoir de signer une charte établie selon les dispositions statutaires en vue de définir les actions auxquels ils s’engagent vis-à-vis de l’Association. </w:t>
      </w:r>
    </w:p>
    <w:p w:rsidR="001A7BB1" w:rsidRPr="00414AC3" w:rsidRDefault="001A7BB1">
      <w:pPr>
        <w:ind w:left="1080"/>
        <w:jc w:val="both"/>
        <w:rPr>
          <w:rFonts w:ascii="Arial" w:hAnsi="Arial" w:cs="Arial"/>
          <w:iCs/>
          <w:color w:val="000000" w:themeColor="text1"/>
          <w:lang w:val="fr-BE"/>
        </w:rPr>
      </w:pPr>
    </w:p>
    <w:p w:rsidR="001A7BB1" w:rsidRPr="00414AC3" w:rsidRDefault="001A7BB1">
      <w:pPr>
        <w:spacing w:before="14"/>
        <w:ind w:left="1080"/>
        <w:jc w:val="both"/>
        <w:rPr>
          <w:rFonts w:ascii="Arial" w:hAnsi="Arial" w:cs="Arial"/>
          <w:color w:val="000000" w:themeColor="text1"/>
        </w:rPr>
      </w:pPr>
      <w:r w:rsidRPr="00414AC3">
        <w:rPr>
          <w:rFonts w:ascii="Arial" w:hAnsi="Arial" w:cs="Arial"/>
          <w:iCs/>
          <w:color w:val="000000" w:themeColor="text1"/>
          <w:lang w:val="fr-BE"/>
        </w:rPr>
        <w:t>Les Membres Effectifs  ne peuvent engager l’Association, sauf dérogation par l’</w:t>
      </w:r>
      <w:r w:rsidRPr="00414AC3">
        <w:rPr>
          <w:rFonts w:cs="Arial"/>
          <w:b/>
          <w:iCs/>
          <w:color w:val="000000" w:themeColor="text1"/>
          <w:u w:val="single"/>
          <w:lang w:val="fr-BE"/>
        </w:rPr>
        <w:fldChar w:fldCharType="begin"/>
      </w:r>
      <w:r w:rsidRPr="00414AC3">
        <w:rPr>
          <w:rFonts w:cs="Arial"/>
          <w:b/>
          <w:iCs/>
          <w:color w:val="000000" w:themeColor="text1"/>
          <w:u w:val="single"/>
          <w:lang w:val="fr-BE"/>
        </w:rPr>
        <w:instrText xml:space="preserve"> REF _Ref395981646 \r \h </w:instrText>
      </w:r>
      <w:r w:rsidRPr="00414AC3">
        <w:rPr>
          <w:rFonts w:cs="Arial"/>
          <w:b/>
          <w:iCs/>
          <w:color w:val="000000" w:themeColor="text1"/>
          <w:u w:val="single"/>
          <w:lang w:val="fr-BE"/>
        </w:rPr>
      </w:r>
      <w:r w:rsidR="00414AC3" w:rsidRPr="00414AC3">
        <w:rPr>
          <w:rFonts w:cs="Arial"/>
          <w:b/>
          <w:iCs/>
          <w:color w:val="000000" w:themeColor="text1"/>
          <w:u w:val="single"/>
          <w:lang w:val="fr-BE"/>
        </w:rPr>
        <w:instrText xml:space="preserve"> \* MERGEFORMAT </w:instrText>
      </w:r>
      <w:r w:rsidRPr="00414AC3">
        <w:rPr>
          <w:rFonts w:cs="Arial"/>
          <w:b/>
          <w:iCs/>
          <w:color w:val="000000" w:themeColor="text1"/>
          <w:u w:val="single"/>
          <w:lang w:val="fr-BE"/>
        </w:rPr>
        <w:fldChar w:fldCharType="separate"/>
      </w:r>
      <w:r w:rsidR="001604D3">
        <w:rPr>
          <w:rFonts w:cs="Arial"/>
          <w:b/>
          <w:iCs/>
          <w:color w:val="000000" w:themeColor="text1"/>
          <w:u w:val="single"/>
          <w:lang w:val="fr-BE"/>
        </w:rPr>
        <w:t>Art 44</w:t>
      </w:r>
      <w:r w:rsidRPr="00414AC3">
        <w:rPr>
          <w:rFonts w:cs="Arial"/>
          <w:b/>
          <w:iCs/>
          <w:color w:val="000000" w:themeColor="text1"/>
          <w:u w:val="single"/>
          <w:lang w:val="fr-BE"/>
        </w:rPr>
        <w:fldChar w:fldCharType="end"/>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 xml:space="preserve">Les Membres </w:t>
      </w:r>
      <w:r w:rsidRPr="00414AC3">
        <w:rPr>
          <w:rFonts w:ascii="Arial" w:hAnsi="Arial" w:cs="Arial"/>
          <w:iCs/>
          <w:color w:val="000000" w:themeColor="text1"/>
          <w:sz w:val="20"/>
          <w:szCs w:val="20"/>
        </w:rPr>
        <w:t>Effectifs et les Sympathisants</w:t>
      </w:r>
      <w:r w:rsidRPr="00414AC3">
        <w:rPr>
          <w:rFonts w:ascii="Arial" w:hAnsi="Arial" w:cs="Arial"/>
          <w:color w:val="000000" w:themeColor="text1"/>
          <w:sz w:val="20"/>
          <w:szCs w:val="20"/>
        </w:rPr>
        <w:t xml:space="preserve"> peuvent se retirer à tout moment de l'association en adressant leur démission par écrit au Conseil d’Administration.</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 xml:space="preserve">Est réputé démissionnaire le Membre qui ne paie pas la cotisation qui lui incombe, dans le mois du rappel qui lui est adressé, ou qui est absent à trois assemblées générales consécutives </w:t>
      </w:r>
      <w:r w:rsidRPr="00414AC3">
        <w:rPr>
          <w:rFonts w:ascii="Arial" w:hAnsi="Arial" w:cs="Arial"/>
          <w:iCs/>
          <w:color w:val="000000" w:themeColor="text1"/>
          <w:sz w:val="20"/>
          <w:szCs w:val="20"/>
        </w:rPr>
        <w:t>(Hors Assemblée Générale extraordinaire)</w:t>
      </w:r>
      <w:r w:rsidRPr="00414AC3">
        <w:rPr>
          <w:rFonts w:ascii="Arial" w:hAnsi="Arial" w:cs="Arial"/>
          <w:color w:val="000000" w:themeColor="text1"/>
          <w:sz w:val="20"/>
          <w:szCs w:val="20"/>
        </w:rPr>
        <w:t xml:space="preserve"> sans s’y être fait représenter ou sans justification. L'Assemblée Générale constate alors que le membre est réputé démissionnaire.</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spacing w:before="14"/>
        <w:ind w:left="720"/>
        <w:rPr>
          <w:rFonts w:ascii="Arial" w:hAnsi="Arial" w:cs="Arial"/>
          <w:color w:val="000000" w:themeColor="text1"/>
          <w:sz w:val="20"/>
          <w:szCs w:val="20"/>
        </w:rPr>
      </w:pPr>
      <w:r w:rsidRPr="00414AC3">
        <w:rPr>
          <w:rFonts w:ascii="Arial" w:hAnsi="Arial" w:cs="Arial"/>
          <w:color w:val="000000" w:themeColor="text1"/>
          <w:sz w:val="20"/>
          <w:szCs w:val="20"/>
        </w:rPr>
        <w:t xml:space="preserve">L'exclusion d'un Membre ne peut être prononcée que par l'Assemblée Générale </w:t>
      </w:r>
      <w:r w:rsidRPr="00414AC3">
        <w:rPr>
          <w:rFonts w:ascii="Arial" w:hAnsi="Arial" w:cs="Arial"/>
          <w:iCs/>
          <w:color w:val="000000" w:themeColor="text1"/>
          <w:sz w:val="20"/>
          <w:szCs w:val="20"/>
        </w:rPr>
        <w:t>ordinaire</w:t>
      </w:r>
      <w:r w:rsidRPr="00414AC3">
        <w:rPr>
          <w:rFonts w:ascii="Arial" w:hAnsi="Arial" w:cs="Arial"/>
          <w:color w:val="000000" w:themeColor="text1"/>
          <w:sz w:val="20"/>
          <w:szCs w:val="20"/>
        </w:rPr>
        <w:t xml:space="preserve"> à la majorité des deux tiers des voix présentes ou valablement représentées.</w:t>
      </w:r>
    </w:p>
    <w:p w:rsidR="001A7BB1" w:rsidRPr="00414AC3" w:rsidRDefault="001A7BB1">
      <w:pPr>
        <w:pStyle w:val="NormalWeb"/>
        <w:spacing w:before="14"/>
        <w:ind w:left="720"/>
        <w:rPr>
          <w:rFonts w:ascii="Arial" w:hAnsi="Arial" w:cs="Arial"/>
          <w:color w:val="000000" w:themeColor="text1"/>
          <w:sz w:val="20"/>
          <w:szCs w:val="20"/>
        </w:rPr>
      </w:pPr>
    </w:p>
    <w:p w:rsidR="001A7BB1" w:rsidRPr="00414AC3" w:rsidRDefault="001A7BB1">
      <w:pPr>
        <w:pStyle w:val="NormalWeb"/>
        <w:spacing w:before="14"/>
        <w:ind w:left="720"/>
        <w:rPr>
          <w:rFonts w:ascii="Arial" w:hAnsi="Arial" w:cs="Arial"/>
          <w:color w:val="000000" w:themeColor="text1"/>
          <w:sz w:val="20"/>
          <w:szCs w:val="20"/>
        </w:rPr>
      </w:pPr>
      <w:r w:rsidRPr="00414AC3">
        <w:rPr>
          <w:rFonts w:ascii="Arial" w:hAnsi="Arial" w:cs="Arial"/>
          <w:color w:val="000000" w:themeColor="text1"/>
          <w:sz w:val="20"/>
          <w:szCs w:val="20"/>
        </w:rPr>
        <w:t xml:space="preserve">Le Conseil d’Administration peut suspendre, jusqu’à décision de l’Assemblée Générale suivante, le </w:t>
      </w:r>
      <w:r w:rsidRPr="00414AC3">
        <w:rPr>
          <w:rFonts w:ascii="Arial" w:hAnsi="Arial" w:cs="Arial"/>
          <w:iCs/>
          <w:color w:val="000000" w:themeColor="text1"/>
          <w:sz w:val="20"/>
          <w:szCs w:val="20"/>
        </w:rPr>
        <w:t xml:space="preserve">Membre </w:t>
      </w:r>
      <w:r w:rsidRPr="00414AC3">
        <w:rPr>
          <w:rFonts w:ascii="Arial" w:hAnsi="Arial" w:cs="Arial"/>
          <w:color w:val="000000" w:themeColor="text1"/>
          <w:sz w:val="20"/>
          <w:szCs w:val="20"/>
        </w:rPr>
        <w:t xml:space="preserve">qui se serait rendu coupable d'un manquement grave aux statuts. </w:t>
      </w:r>
    </w:p>
    <w:p w:rsidR="001A7BB1" w:rsidRPr="00414AC3" w:rsidRDefault="001A7BB1">
      <w:pPr>
        <w:pStyle w:val="NormalWeb"/>
        <w:spacing w:before="14"/>
        <w:ind w:left="720"/>
        <w:rPr>
          <w:rFonts w:ascii="Arial" w:hAnsi="Arial" w:cs="Arial"/>
          <w:color w:val="000000" w:themeColor="text1"/>
          <w:sz w:val="20"/>
          <w:szCs w:val="20"/>
        </w:rPr>
      </w:pPr>
    </w:p>
    <w:p w:rsidR="001A7BB1" w:rsidRPr="00414AC3" w:rsidRDefault="001A7BB1">
      <w:pPr>
        <w:pStyle w:val="NormalWeb"/>
        <w:spacing w:before="14"/>
        <w:ind w:left="720"/>
        <w:rPr>
          <w:rFonts w:ascii="Arial" w:hAnsi="Arial" w:cs="Arial"/>
          <w:color w:val="000000" w:themeColor="text1"/>
          <w:sz w:val="20"/>
          <w:szCs w:val="20"/>
        </w:rPr>
      </w:pPr>
      <w:r w:rsidRPr="00414AC3">
        <w:rPr>
          <w:rFonts w:ascii="Arial" w:hAnsi="Arial" w:cs="Arial"/>
          <w:color w:val="000000" w:themeColor="text1"/>
          <w:sz w:val="20"/>
          <w:szCs w:val="20"/>
        </w:rPr>
        <w:t>Tout Membre qui aura fait l’objet d’une mesure de suspension aura le droit d’être entendu par l’Assemblée Générale, avant son éventuelle exclusion, afin de fournir ses explications et moyens de défense.</w:t>
      </w:r>
    </w:p>
    <w:p w:rsidR="001A7BB1" w:rsidRPr="00414AC3" w:rsidRDefault="001A7BB1">
      <w:pPr>
        <w:pStyle w:val="NormalWeb"/>
        <w:spacing w:before="14"/>
        <w:ind w:left="720"/>
        <w:rPr>
          <w:rFonts w:ascii="Arial" w:hAnsi="Arial" w:cs="Arial"/>
          <w:color w:val="000000" w:themeColor="text1"/>
          <w:sz w:val="20"/>
          <w:szCs w:val="20"/>
        </w:rPr>
      </w:pPr>
    </w:p>
    <w:p w:rsidR="001A7BB1" w:rsidRPr="00414AC3" w:rsidRDefault="001A7BB1">
      <w:pPr>
        <w:pStyle w:val="NormalWeb"/>
        <w:spacing w:before="14"/>
        <w:ind w:left="720"/>
        <w:rPr>
          <w:rFonts w:ascii="Arial" w:hAnsi="Arial" w:cs="Arial"/>
          <w:color w:val="000000" w:themeColor="text1"/>
          <w:sz w:val="20"/>
          <w:szCs w:val="20"/>
        </w:rPr>
      </w:pPr>
      <w:r w:rsidRPr="00414AC3">
        <w:rPr>
          <w:rFonts w:ascii="Arial" w:hAnsi="Arial" w:cs="Arial"/>
          <w:color w:val="000000" w:themeColor="text1"/>
          <w:sz w:val="20"/>
          <w:szCs w:val="20"/>
        </w:rPr>
        <w:t>Les Membres démissionnaires, exclus ou suspendus, ainsi que les héritiers ou ayant droit d'un Membre décédé, n’ont aucun droit sur le fonds social. Ils ne peuvent réclamer ou requérir ni relevé ou reddition de comptes, ni apposition de scellés, ni inventaire, ni le remboursement des cotisations versées.</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 xml:space="preserve">Le Conseil d’Administration tient un registre des membres au siège social de l'association. </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spacing w:before="14"/>
        <w:ind w:firstLine="288"/>
        <w:rPr>
          <w:rFonts w:ascii="Arial" w:hAnsi="Arial" w:cs="Arial"/>
          <w:color w:val="000000" w:themeColor="text1"/>
          <w:sz w:val="20"/>
          <w:szCs w:val="20"/>
        </w:rPr>
      </w:pPr>
    </w:p>
    <w:p w:rsidR="001A7BB1" w:rsidRPr="00414AC3" w:rsidRDefault="001A7BB1">
      <w:pPr>
        <w:pStyle w:val="NormalWeb"/>
        <w:spacing w:before="14"/>
        <w:ind w:firstLine="709"/>
        <w:rPr>
          <w:rFonts w:ascii="Arial" w:hAnsi="Arial" w:cs="Arial"/>
          <w:color w:val="000000" w:themeColor="text1"/>
          <w:sz w:val="20"/>
          <w:szCs w:val="20"/>
        </w:rPr>
      </w:pPr>
      <w:r w:rsidRPr="00414AC3">
        <w:rPr>
          <w:rFonts w:ascii="Arial" w:hAnsi="Arial" w:cs="Arial"/>
          <w:b/>
          <w:bCs/>
          <w:color w:val="000000" w:themeColor="text1"/>
          <w:sz w:val="20"/>
          <w:szCs w:val="20"/>
        </w:rPr>
        <w:t xml:space="preserve">TITRE IV. Ressources de l’association </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L’Association peut mener toute activité liée à son objet social. Les produits seront affectés à cet objet social. Ses ressources peuvent revêtir différentes formes (cotisation, subvention, produit éventuel de la fonte (</w:t>
      </w:r>
      <w:proofErr w:type="spellStart"/>
      <w:r w:rsidRPr="00414AC3">
        <w:rPr>
          <w:rFonts w:ascii="Arial" w:hAnsi="Arial" w:cs="Arial"/>
          <w:color w:val="000000" w:themeColor="text1"/>
          <w:sz w:val="20"/>
          <w:szCs w:val="20"/>
        </w:rPr>
        <w:t>démurrage</w:t>
      </w:r>
      <w:proofErr w:type="spellEnd"/>
      <w:r w:rsidRPr="00414AC3">
        <w:rPr>
          <w:rFonts w:ascii="Arial" w:hAnsi="Arial" w:cs="Arial"/>
          <w:color w:val="000000" w:themeColor="text1"/>
          <w:sz w:val="20"/>
          <w:szCs w:val="20"/>
        </w:rPr>
        <w:t xml:space="preserve">), commission de reconversion, organisation d’activités diverses …). </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rPr>
      </w:pPr>
      <w:r w:rsidRPr="00414AC3">
        <w:rPr>
          <w:rFonts w:ascii="Arial" w:hAnsi="Arial" w:cs="Arial"/>
          <w:iCs/>
          <w:color w:val="000000" w:themeColor="text1"/>
          <w:sz w:val="20"/>
          <w:szCs w:val="20"/>
        </w:rPr>
        <w:t>Tous les Membres sont tenus de payer une cotisation, éventuellement différentes en fonction notamment de leur collège d’appartenance, de leurs statuts, etc</w:t>
      </w:r>
      <w:proofErr w:type="gramStart"/>
      <w:r w:rsidRPr="00414AC3">
        <w:rPr>
          <w:rFonts w:ascii="Arial" w:hAnsi="Arial" w:cs="Arial"/>
          <w:iCs/>
          <w:color w:val="000000" w:themeColor="text1"/>
          <w:sz w:val="20"/>
          <w:szCs w:val="20"/>
        </w:rPr>
        <w:t>. ,</w:t>
      </w:r>
      <w:proofErr w:type="gramEnd"/>
      <w:r w:rsidRPr="00414AC3">
        <w:rPr>
          <w:rFonts w:ascii="Arial" w:hAnsi="Arial" w:cs="Arial"/>
          <w:iCs/>
          <w:color w:val="000000" w:themeColor="text1"/>
          <w:sz w:val="20"/>
          <w:szCs w:val="20"/>
        </w:rPr>
        <w:t xml:space="preserve"> conformément au Règlement d'Ordre Intérieur.</w:t>
      </w:r>
    </w:p>
    <w:p w:rsidR="001A7BB1" w:rsidRPr="00414AC3" w:rsidRDefault="001A7BB1">
      <w:pPr>
        <w:pStyle w:val="Paragraphedeliste"/>
        <w:ind w:left="0"/>
        <w:rPr>
          <w:rFonts w:ascii="Arial" w:hAnsi="Arial" w:cs="Arial"/>
          <w:color w:val="000000" w:themeColor="text1"/>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Les montants des cotisations annuelles sont fixés par l’Assemblée Générale sur proposition du Conseil d’Administration ; le montant de ces cotisations peut être différencié en fonction des collèges. Les cotisations annuelles maximales ne peuvent dépasser 800 €.</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spacing w:before="14"/>
        <w:ind w:firstLine="709"/>
        <w:rPr>
          <w:rFonts w:ascii="Arial" w:hAnsi="Arial" w:cs="Arial"/>
          <w:color w:val="000000" w:themeColor="text1"/>
          <w:sz w:val="20"/>
          <w:szCs w:val="20"/>
        </w:rPr>
      </w:pPr>
      <w:r w:rsidRPr="00414AC3">
        <w:rPr>
          <w:rFonts w:ascii="Arial" w:hAnsi="Arial" w:cs="Arial"/>
          <w:b/>
          <w:bCs/>
          <w:color w:val="000000" w:themeColor="text1"/>
          <w:sz w:val="20"/>
          <w:szCs w:val="20"/>
        </w:rPr>
        <w:t>TITRE V. Assemblée Générale</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L’Assemblée Générale est composée de tous les Membres Effectifs</w:t>
      </w:r>
      <w:r w:rsidRPr="00414AC3">
        <w:rPr>
          <w:rFonts w:ascii="Arial" w:hAnsi="Arial" w:cs="Arial"/>
          <w:iCs/>
          <w:color w:val="000000" w:themeColor="text1"/>
          <w:sz w:val="20"/>
          <w:szCs w:val="20"/>
        </w:rPr>
        <w:t>.</w:t>
      </w:r>
    </w:p>
    <w:p w:rsidR="001A7BB1" w:rsidRPr="00414AC3" w:rsidRDefault="001A7BB1">
      <w:pPr>
        <w:pStyle w:val="NormalWeb"/>
        <w:spacing w:before="14"/>
        <w:ind w:left="360"/>
        <w:rPr>
          <w:rFonts w:ascii="Arial" w:hAnsi="Arial" w:cs="Arial"/>
          <w:color w:val="000000" w:themeColor="text1"/>
          <w:sz w:val="20"/>
          <w:szCs w:val="20"/>
        </w:rPr>
      </w:pPr>
    </w:p>
    <w:p w:rsidR="001A7BB1" w:rsidRPr="00414AC3" w:rsidRDefault="001A7BB1">
      <w:pPr>
        <w:pStyle w:val="ListParagraph1"/>
        <w:numPr>
          <w:ilvl w:val="0"/>
          <w:numId w:val="9"/>
        </w:numPr>
        <w:spacing w:line="100" w:lineRule="atLeast"/>
        <w:jc w:val="both"/>
        <w:rPr>
          <w:rFonts w:ascii="Arial" w:hAnsi="Arial" w:cs="Arial"/>
          <w:color w:val="000000" w:themeColor="text1"/>
        </w:rPr>
      </w:pPr>
      <w:bookmarkStart w:id="23" w:name="_Ref394773895"/>
      <w:r w:rsidRPr="00414AC3">
        <w:rPr>
          <w:rFonts w:ascii="Arial" w:hAnsi="Arial" w:cs="Arial"/>
          <w:iCs/>
          <w:color w:val="000000" w:themeColor="text1"/>
          <w:lang w:val="fr-BE"/>
        </w:rPr>
        <w:t>L’Assemblée Générale est valablement constituée, pour peu qu’</w:t>
      </w:r>
      <w:bookmarkEnd w:id="23"/>
      <w:r w:rsidRPr="00414AC3">
        <w:rPr>
          <w:rFonts w:ascii="Arial" w:hAnsi="Arial" w:cs="Arial"/>
          <w:iCs/>
          <w:color w:val="000000" w:themeColor="text1"/>
          <w:lang w:val="fr-BE"/>
        </w:rPr>
        <w:t>il y a au moins deux membres de chaque collège présent ou valablement représenté. Si le collège comprend deux membres ou moins, l'ensemble des membres de ce collège devront alors être présents ou valablement représentés.</w:t>
      </w:r>
    </w:p>
    <w:p w:rsidR="001A7BB1" w:rsidRPr="00414AC3" w:rsidRDefault="001A7BB1">
      <w:pPr>
        <w:pStyle w:val="NormalWeb"/>
        <w:spacing w:before="14"/>
        <w:ind w:left="720"/>
        <w:rPr>
          <w:rFonts w:ascii="Arial" w:hAnsi="Arial" w:cs="Arial"/>
          <w:color w:val="000000" w:themeColor="text1"/>
          <w:sz w:val="20"/>
          <w:szCs w:val="20"/>
        </w:rPr>
      </w:pPr>
    </w:p>
    <w:p w:rsidR="001A7BB1" w:rsidRPr="00414AC3" w:rsidRDefault="001A7BB1">
      <w:pPr>
        <w:pStyle w:val="western"/>
        <w:numPr>
          <w:ilvl w:val="0"/>
          <w:numId w:val="9"/>
        </w:numPr>
        <w:rPr>
          <w:i w:val="0"/>
          <w:iCs w:val="0"/>
          <w:color w:val="000000" w:themeColor="text1"/>
          <w:sz w:val="20"/>
          <w:szCs w:val="20"/>
        </w:rPr>
      </w:pPr>
      <w:r w:rsidRPr="00414AC3">
        <w:rPr>
          <w:i w:val="0"/>
          <w:iCs w:val="0"/>
          <w:color w:val="000000" w:themeColor="text1"/>
          <w:sz w:val="20"/>
          <w:szCs w:val="20"/>
        </w:rPr>
        <w:lastRenderedPageBreak/>
        <w:t xml:space="preserve">L'Assemblée Générale est animée par deux membres du Conseil d’Administration. Autant que possible, l’animation de la réunion est alternée à chaque Assemblée Générale. </w:t>
      </w:r>
    </w:p>
    <w:p w:rsidR="001A7BB1" w:rsidRPr="00414AC3" w:rsidRDefault="001A7BB1">
      <w:pPr>
        <w:pStyle w:val="western"/>
        <w:rPr>
          <w:i w:val="0"/>
          <w:iCs w:val="0"/>
          <w:color w:val="000000" w:themeColor="text1"/>
          <w:sz w:val="20"/>
          <w:szCs w:val="20"/>
        </w:rPr>
      </w:pPr>
    </w:p>
    <w:p w:rsidR="001A7BB1" w:rsidRPr="00414AC3" w:rsidRDefault="001A7BB1">
      <w:pPr>
        <w:pStyle w:val="ListParagraph1"/>
        <w:numPr>
          <w:ilvl w:val="0"/>
          <w:numId w:val="9"/>
        </w:numPr>
        <w:jc w:val="both"/>
        <w:rPr>
          <w:rFonts w:ascii="Arial" w:hAnsi="Arial" w:cs="Arial"/>
          <w:iCs/>
          <w:color w:val="000000" w:themeColor="text1"/>
          <w:lang w:val="fr-BE"/>
        </w:rPr>
      </w:pPr>
      <w:r w:rsidRPr="00414AC3">
        <w:rPr>
          <w:rFonts w:ascii="Arial" w:hAnsi="Arial" w:cs="Arial"/>
          <w:iCs/>
          <w:color w:val="000000" w:themeColor="text1"/>
          <w:lang w:val="fr-BE"/>
        </w:rPr>
        <w:t>Ch</w:t>
      </w:r>
      <w:bookmarkStart w:id="24" w:name="_Ref394775309"/>
      <w:r w:rsidRPr="00414AC3">
        <w:rPr>
          <w:rFonts w:ascii="Arial" w:hAnsi="Arial" w:cs="Arial"/>
          <w:iCs/>
          <w:color w:val="000000" w:themeColor="text1"/>
          <w:lang w:val="fr-BE"/>
        </w:rPr>
        <w:t>aque Membre Effectif a le droit d’assister et de participer à l’Assemblée Générale et de prendre part aux votes, soit en personne, soit par l’intermédiaire de tout mandataire de son choix, Membre Effectif lui-même.</w:t>
      </w:r>
      <w:bookmarkEnd w:id="24"/>
      <w:r w:rsidRPr="00414AC3">
        <w:rPr>
          <w:rFonts w:ascii="Arial" w:hAnsi="Arial" w:cs="Arial"/>
          <w:iCs/>
          <w:color w:val="000000" w:themeColor="text1"/>
          <w:lang w:val="fr-BE"/>
        </w:rPr>
        <w:t xml:space="preserve"> </w:t>
      </w:r>
    </w:p>
    <w:p w:rsidR="001A7BB1" w:rsidRPr="00414AC3" w:rsidRDefault="001A7BB1">
      <w:pPr>
        <w:pStyle w:val="ListParagraph1"/>
        <w:ind w:left="0"/>
        <w:jc w:val="both"/>
        <w:rPr>
          <w:rFonts w:ascii="Arial" w:hAnsi="Arial" w:cs="Arial"/>
          <w:iCs/>
          <w:color w:val="000000" w:themeColor="text1"/>
          <w:lang w:val="fr-BE"/>
        </w:rPr>
      </w:pPr>
    </w:p>
    <w:p w:rsidR="001A7BB1" w:rsidRPr="00414AC3" w:rsidRDefault="001A7BB1">
      <w:pPr>
        <w:spacing w:line="100" w:lineRule="atLeast"/>
        <w:ind w:left="720"/>
        <w:jc w:val="both"/>
        <w:rPr>
          <w:rFonts w:ascii="Arial" w:hAnsi="Arial" w:cs="Arial"/>
          <w:color w:val="000000" w:themeColor="text1"/>
          <w:lang w:val="fr-BE"/>
        </w:rPr>
      </w:pPr>
      <w:r w:rsidRPr="00414AC3">
        <w:rPr>
          <w:rFonts w:ascii="Arial" w:hAnsi="Arial" w:cs="Arial"/>
          <w:iCs/>
          <w:color w:val="000000" w:themeColor="text1"/>
          <w:lang w:val="fr-BE"/>
        </w:rPr>
        <w:t xml:space="preserve">Le mandataire doit à cet effet être porteur d’une procuration écrite et nominative, celle-ci ne pouvant être cédée à une tierce personne et chaque Membre Effectif ne pouvant être porteur que de deux procurations. Les procurations doivent être communiquées par lettre ou courriel soit au Conseil d’Administration de l’Association soit directement au mandataire qui la présentera à l'ouverture de la séance. La procuration peut soit, consister en une délégation de pouvoir de décision totale en faveur du bénéficiaire de celle-ci, soit, dans le cadre de questions clairement posées dans la convocation à l’Assemblée Générale, stipuler de manière univoque le sens du vote manifesté par le Membre représenté. </w:t>
      </w:r>
    </w:p>
    <w:p w:rsidR="001A7BB1" w:rsidRPr="00414AC3" w:rsidRDefault="001A7BB1">
      <w:pPr>
        <w:spacing w:line="100" w:lineRule="atLeast"/>
        <w:jc w:val="both"/>
        <w:rPr>
          <w:rFonts w:ascii="Arial" w:hAnsi="Arial" w:cs="Arial"/>
          <w:color w:val="000000" w:themeColor="text1"/>
          <w:lang w:val="fr-BE"/>
        </w:rPr>
      </w:pPr>
    </w:p>
    <w:p w:rsidR="001A7BB1" w:rsidRPr="00414AC3" w:rsidRDefault="001A7BB1">
      <w:pPr>
        <w:spacing w:line="100" w:lineRule="atLeast"/>
        <w:ind w:left="720"/>
        <w:jc w:val="both"/>
        <w:rPr>
          <w:rFonts w:ascii="Arial" w:hAnsi="Arial" w:cs="Arial"/>
          <w:color w:val="000000" w:themeColor="text1"/>
          <w:lang w:val="fr-BE"/>
        </w:rPr>
      </w:pPr>
    </w:p>
    <w:p w:rsidR="001A7BB1" w:rsidRPr="00414AC3" w:rsidRDefault="001A7BB1">
      <w:pPr>
        <w:pStyle w:val="western"/>
        <w:rPr>
          <w:i w:val="0"/>
          <w:iCs w:val="0"/>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 xml:space="preserve">L’Assemblée Générale ordinaire sera tenue </w:t>
      </w:r>
      <w:r w:rsidRPr="00414AC3">
        <w:rPr>
          <w:rFonts w:ascii="Arial" w:hAnsi="Arial" w:cs="Arial"/>
          <w:iCs/>
          <w:color w:val="000000" w:themeColor="text1"/>
          <w:sz w:val="20"/>
          <w:szCs w:val="20"/>
        </w:rPr>
        <w:t>deux fois par an</w:t>
      </w:r>
      <w:r w:rsidRPr="00414AC3">
        <w:rPr>
          <w:rFonts w:ascii="Arial" w:hAnsi="Arial" w:cs="Arial"/>
          <w:color w:val="000000" w:themeColor="text1"/>
          <w:sz w:val="20"/>
          <w:szCs w:val="20"/>
        </w:rPr>
        <w:t xml:space="preserve">. </w:t>
      </w:r>
      <w:r w:rsidRPr="00414AC3">
        <w:rPr>
          <w:rFonts w:ascii="Arial" w:hAnsi="Arial" w:cs="Arial"/>
          <w:iCs/>
          <w:color w:val="000000" w:themeColor="text1"/>
          <w:sz w:val="20"/>
          <w:szCs w:val="20"/>
        </w:rPr>
        <w:t xml:space="preserve">Une de ces assemblées sera tenue au moins 2 mois avant la fin de l’exercice comptable afin de budgétiser l’année suivante. L’autre Assemblée Générale devant avaliser les comptes de l’exercice terminé. </w:t>
      </w:r>
      <w:r w:rsidRPr="00414AC3">
        <w:rPr>
          <w:rFonts w:ascii="Arial" w:hAnsi="Arial" w:cs="Arial"/>
          <w:color w:val="000000" w:themeColor="text1"/>
          <w:sz w:val="20"/>
          <w:szCs w:val="20"/>
        </w:rPr>
        <w:t>Une  Assemblée Générale extraordinaire peut être réunie à tout moment soit à l’initiative du Conseil d’Administration, soit à la demande d’un cinquième des membres quel que soit leur collège d’appartenance.</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spacing w:before="14"/>
        <w:ind w:left="709"/>
        <w:rPr>
          <w:rFonts w:ascii="Arial" w:hAnsi="Arial" w:cs="Arial"/>
          <w:color w:val="000000" w:themeColor="text1"/>
          <w:sz w:val="20"/>
          <w:szCs w:val="20"/>
        </w:rPr>
      </w:pPr>
      <w:r w:rsidRPr="00414AC3">
        <w:rPr>
          <w:rFonts w:ascii="Arial" w:hAnsi="Arial" w:cs="Arial"/>
          <w:color w:val="000000" w:themeColor="text1"/>
          <w:sz w:val="20"/>
          <w:szCs w:val="20"/>
        </w:rPr>
        <w:t xml:space="preserve">La convocation contient l'ordre du jour, la date et le lieu de la réunion. Les documents de travail sont envoyés à l’avance </w:t>
      </w:r>
      <w:r w:rsidRPr="00414AC3">
        <w:rPr>
          <w:rFonts w:ascii="Arial" w:hAnsi="Arial" w:cs="Arial"/>
          <w:iCs/>
          <w:color w:val="000000" w:themeColor="text1"/>
          <w:sz w:val="20"/>
          <w:szCs w:val="20"/>
        </w:rPr>
        <w:t>par le Conseil d’Administration</w:t>
      </w:r>
      <w:r w:rsidRPr="00414AC3">
        <w:rPr>
          <w:rFonts w:ascii="Arial" w:hAnsi="Arial" w:cs="Arial"/>
          <w:color w:val="000000" w:themeColor="text1"/>
          <w:sz w:val="20"/>
          <w:szCs w:val="20"/>
        </w:rPr>
        <w:t>.</w:t>
      </w:r>
    </w:p>
    <w:p w:rsidR="001A7BB1" w:rsidRPr="00414AC3" w:rsidRDefault="001A7BB1">
      <w:pPr>
        <w:pStyle w:val="NormalWeb"/>
        <w:spacing w:before="14"/>
        <w:ind w:left="709"/>
        <w:rPr>
          <w:rFonts w:ascii="Arial" w:hAnsi="Arial" w:cs="Arial"/>
          <w:color w:val="000000" w:themeColor="text1"/>
          <w:sz w:val="20"/>
          <w:szCs w:val="20"/>
        </w:rPr>
      </w:pPr>
    </w:p>
    <w:p w:rsidR="001A7BB1" w:rsidRPr="00414AC3" w:rsidRDefault="001A7BB1">
      <w:pPr>
        <w:pStyle w:val="NormalWeb"/>
        <w:spacing w:before="14"/>
        <w:ind w:left="709"/>
        <w:rPr>
          <w:rFonts w:ascii="Arial" w:hAnsi="Arial" w:cs="Arial"/>
          <w:color w:val="000000" w:themeColor="text1"/>
          <w:sz w:val="20"/>
          <w:szCs w:val="20"/>
        </w:rPr>
      </w:pPr>
      <w:r w:rsidRPr="00414AC3">
        <w:rPr>
          <w:rFonts w:ascii="Arial" w:hAnsi="Arial" w:cs="Arial"/>
          <w:color w:val="000000" w:themeColor="text1"/>
          <w:sz w:val="20"/>
          <w:szCs w:val="20"/>
        </w:rPr>
        <w:t>Toute proposition signée par un cinquième des membres (quel que soit leur collège d’appartenance) doit être portée à l'ordre du jour.</w:t>
      </w:r>
    </w:p>
    <w:p w:rsidR="001A7BB1" w:rsidRPr="00414AC3" w:rsidRDefault="001A7BB1">
      <w:pPr>
        <w:pStyle w:val="NormalWeb"/>
        <w:spacing w:before="14"/>
        <w:ind w:left="709"/>
        <w:rPr>
          <w:rFonts w:ascii="Arial" w:hAnsi="Arial" w:cs="Arial"/>
          <w:color w:val="000000" w:themeColor="text1"/>
          <w:sz w:val="20"/>
          <w:szCs w:val="20"/>
        </w:rPr>
      </w:pPr>
    </w:p>
    <w:p w:rsidR="001A7BB1" w:rsidRPr="00414AC3" w:rsidRDefault="001A7BB1">
      <w:pPr>
        <w:pStyle w:val="NormalWeb"/>
        <w:spacing w:before="14"/>
        <w:ind w:left="709"/>
        <w:rPr>
          <w:rFonts w:ascii="Arial" w:hAnsi="Arial" w:cs="Arial"/>
          <w:color w:val="000000" w:themeColor="text1"/>
          <w:sz w:val="20"/>
          <w:szCs w:val="20"/>
        </w:rPr>
      </w:pPr>
      <w:r w:rsidRPr="00414AC3">
        <w:rPr>
          <w:rFonts w:ascii="Arial" w:hAnsi="Arial" w:cs="Arial"/>
          <w:iCs/>
          <w:color w:val="000000" w:themeColor="text1"/>
          <w:sz w:val="20"/>
          <w:szCs w:val="20"/>
        </w:rPr>
        <w:t>Toute modification de l'ordre du jour peut-être proposée au début de la séance de l'Assemblée Générale par un Membre Effectif. Le point sera rajouté à l'ordre du jour si au moins un cinquième des membres présents ou valablement représentés sont en faveur de cette modification.</w:t>
      </w:r>
    </w:p>
    <w:p w:rsidR="001A7BB1" w:rsidRPr="00414AC3" w:rsidRDefault="001A7BB1">
      <w:pPr>
        <w:pStyle w:val="NormalWeb"/>
        <w:spacing w:before="14"/>
        <w:ind w:left="709"/>
        <w:rPr>
          <w:rFonts w:ascii="Arial" w:hAnsi="Arial" w:cs="Arial"/>
          <w:color w:val="000000" w:themeColor="text1"/>
          <w:sz w:val="20"/>
          <w:szCs w:val="20"/>
        </w:rPr>
      </w:pPr>
    </w:p>
    <w:p w:rsidR="001A7BB1" w:rsidRPr="00414AC3" w:rsidRDefault="001A7BB1">
      <w:pPr>
        <w:pStyle w:val="NormalWeb"/>
        <w:spacing w:before="14"/>
        <w:ind w:left="709"/>
        <w:rPr>
          <w:rFonts w:ascii="Arial" w:hAnsi="Arial" w:cs="Arial"/>
          <w:color w:val="000000" w:themeColor="text1"/>
          <w:sz w:val="20"/>
          <w:szCs w:val="20"/>
        </w:rPr>
      </w:pPr>
      <w:r w:rsidRPr="00414AC3">
        <w:rPr>
          <w:rFonts w:ascii="Arial" w:hAnsi="Arial" w:cs="Arial"/>
          <w:color w:val="000000" w:themeColor="text1"/>
          <w:sz w:val="20"/>
          <w:szCs w:val="20"/>
        </w:rPr>
        <w:t xml:space="preserve">Tous les Membres Effectifs et Sympathisants doivent être convoqués par </w:t>
      </w:r>
      <w:r w:rsidRPr="00414AC3">
        <w:rPr>
          <w:rFonts w:ascii="Arial" w:hAnsi="Arial" w:cs="Arial"/>
          <w:iCs/>
          <w:color w:val="000000" w:themeColor="text1"/>
          <w:sz w:val="20"/>
          <w:szCs w:val="20"/>
        </w:rPr>
        <w:t>courriel ou courrier simple</w:t>
      </w:r>
      <w:r w:rsidRPr="00414AC3">
        <w:rPr>
          <w:rFonts w:ascii="Arial" w:hAnsi="Arial" w:cs="Arial"/>
          <w:color w:val="000000" w:themeColor="text1"/>
          <w:sz w:val="20"/>
          <w:szCs w:val="20"/>
        </w:rPr>
        <w:t xml:space="preserve">. Seuls les Membres Effectifs  ont droit de vote. </w:t>
      </w:r>
      <w:r w:rsidRPr="00414AC3">
        <w:rPr>
          <w:rFonts w:ascii="Arial" w:hAnsi="Arial" w:cs="Arial"/>
          <w:iCs/>
          <w:color w:val="000000" w:themeColor="text1"/>
          <w:sz w:val="20"/>
          <w:szCs w:val="20"/>
        </w:rPr>
        <w:t>Les Sympathisants ont une voie consultative.</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L’Assemblée Générale est convoquée par le Conseil d’Administration par lettre ordinaire ou par courriel ou remise de la main à la main au moins quinze jours avant la date de  l’assemblée ; la convocation est signée par deux Administrateurs au nom du Conseil d’Administration.</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 xml:space="preserve">Chaque Membre Effectif présent ou valablement représenté dispose d’une voix. Toutefois, les voix des membres sont comptabilisées par collèges, les voix exprimées au sein de chaque collège comptant pour un tiers des voix. </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spacing w:before="14"/>
        <w:ind w:firstLine="288"/>
        <w:rPr>
          <w:rFonts w:ascii="Arial" w:hAnsi="Arial" w:cs="Arial"/>
          <w:color w:val="000000" w:themeColor="text1"/>
          <w:sz w:val="20"/>
          <w:szCs w:val="20"/>
        </w:rPr>
      </w:pPr>
    </w:p>
    <w:p w:rsidR="001A7BB1" w:rsidRPr="00414AC3" w:rsidRDefault="001A7BB1">
      <w:pPr>
        <w:pStyle w:val="western"/>
        <w:numPr>
          <w:ilvl w:val="0"/>
          <w:numId w:val="9"/>
        </w:numPr>
        <w:rPr>
          <w:i w:val="0"/>
          <w:color w:val="000000" w:themeColor="text1"/>
          <w:sz w:val="20"/>
          <w:szCs w:val="20"/>
        </w:rPr>
      </w:pPr>
      <w:r w:rsidRPr="00414AC3">
        <w:rPr>
          <w:i w:val="0"/>
          <w:iCs w:val="0"/>
          <w:color w:val="000000" w:themeColor="text1"/>
          <w:sz w:val="20"/>
          <w:szCs w:val="20"/>
        </w:rPr>
        <w:t xml:space="preserve">L’association tente de développer et d’adopter de nouveaux modes de gouvernance, favorisant le consensus. Lorsqu’aucun consensus ne peut être dégagé, les règles suivantes sont appliquées : </w:t>
      </w:r>
    </w:p>
    <w:p w:rsidR="001A7BB1" w:rsidRPr="00414AC3" w:rsidRDefault="001A7BB1">
      <w:pPr>
        <w:pStyle w:val="western"/>
        <w:numPr>
          <w:ilvl w:val="0"/>
          <w:numId w:val="6"/>
        </w:numPr>
        <w:tabs>
          <w:tab w:val="left" w:pos="349"/>
        </w:tabs>
        <w:ind w:left="1069"/>
        <w:rPr>
          <w:i w:val="0"/>
          <w:iCs w:val="0"/>
          <w:color w:val="000000" w:themeColor="text1"/>
          <w:sz w:val="20"/>
          <w:szCs w:val="20"/>
        </w:rPr>
      </w:pPr>
      <w:r w:rsidRPr="00414AC3">
        <w:rPr>
          <w:i w:val="0"/>
          <w:color w:val="000000" w:themeColor="text1"/>
          <w:sz w:val="20"/>
          <w:szCs w:val="20"/>
        </w:rPr>
        <w:t>Il faut l'accord de deux collèges sur les trois pour avaliser les propositions. Un accord est obtenu pour un collège dès lors que deux tiers des voix au minimum, présentes ou valablement représentées au sein de ce collège se prononcent en faveur de la proposition.</w:t>
      </w:r>
    </w:p>
    <w:p w:rsidR="001A7BB1" w:rsidRPr="00414AC3" w:rsidRDefault="001A7BB1">
      <w:pPr>
        <w:pStyle w:val="western"/>
        <w:numPr>
          <w:ilvl w:val="0"/>
          <w:numId w:val="6"/>
        </w:numPr>
        <w:tabs>
          <w:tab w:val="left" w:pos="349"/>
        </w:tabs>
        <w:ind w:left="1069"/>
        <w:rPr>
          <w:i w:val="0"/>
          <w:iCs w:val="0"/>
          <w:color w:val="000000" w:themeColor="text1"/>
          <w:sz w:val="20"/>
          <w:szCs w:val="20"/>
        </w:rPr>
      </w:pPr>
      <w:r w:rsidRPr="00414AC3">
        <w:rPr>
          <w:i w:val="0"/>
          <w:iCs w:val="0"/>
          <w:color w:val="000000" w:themeColor="text1"/>
          <w:sz w:val="20"/>
          <w:szCs w:val="20"/>
        </w:rPr>
        <w:t>Un tiers des membres présents peut obtenir que la décision litigieuse soit reportée une seule fois à l'assemblée suivante où la majorité simple sera d'application. Cette mesure n'est cependant pas d'application pour la révision des Statuts et de la Charte.</w:t>
      </w:r>
    </w:p>
    <w:p w:rsidR="001A7BB1" w:rsidRPr="00414AC3" w:rsidRDefault="001A7BB1">
      <w:pPr>
        <w:pStyle w:val="western"/>
        <w:numPr>
          <w:ilvl w:val="0"/>
          <w:numId w:val="6"/>
        </w:numPr>
        <w:tabs>
          <w:tab w:val="left" w:pos="349"/>
        </w:tabs>
        <w:ind w:left="1069"/>
        <w:rPr>
          <w:i w:val="0"/>
          <w:iCs w:val="0"/>
          <w:color w:val="000000" w:themeColor="text1"/>
          <w:sz w:val="20"/>
          <w:szCs w:val="20"/>
        </w:rPr>
      </w:pPr>
      <w:r w:rsidRPr="00414AC3">
        <w:rPr>
          <w:i w:val="0"/>
          <w:iCs w:val="0"/>
          <w:color w:val="000000" w:themeColor="text1"/>
          <w:sz w:val="20"/>
          <w:szCs w:val="20"/>
        </w:rPr>
        <w:lastRenderedPageBreak/>
        <w:t>Le vote peut s’effectuer à main levée ou à bulletin secret. Le vote à bulletin secret est accordé à la demande d'un membre présent. Les décisions concernant des personnes doivent être prises obligatoirement par un vote à bulletin secret.</w:t>
      </w:r>
    </w:p>
    <w:p w:rsidR="001A7BB1" w:rsidRPr="00414AC3" w:rsidRDefault="001A7BB1">
      <w:pPr>
        <w:pStyle w:val="western"/>
        <w:numPr>
          <w:ilvl w:val="0"/>
          <w:numId w:val="6"/>
        </w:numPr>
        <w:tabs>
          <w:tab w:val="left" w:pos="349"/>
        </w:tabs>
        <w:ind w:left="1069"/>
        <w:rPr>
          <w:i w:val="0"/>
          <w:color w:val="000000" w:themeColor="text1"/>
          <w:sz w:val="20"/>
          <w:szCs w:val="20"/>
        </w:rPr>
      </w:pPr>
      <w:r w:rsidRPr="00414AC3">
        <w:rPr>
          <w:i w:val="0"/>
          <w:iCs w:val="0"/>
          <w:color w:val="000000" w:themeColor="text1"/>
          <w:sz w:val="20"/>
          <w:szCs w:val="20"/>
        </w:rPr>
        <w:t xml:space="preserve">Lors d’un vote à bulletin secret, tout vote nul ou blanc est retiré du nombre des votants. Lors d’un vote à main levée, les abstentions sont retirées du nombre des votants. Après un vote à main levée, les personnes qui se sont abstenues ont la possibilité d’expliquer leur abstention. </w:t>
      </w:r>
    </w:p>
    <w:p w:rsidR="001A7BB1" w:rsidRPr="00414AC3" w:rsidRDefault="001A7BB1">
      <w:pPr>
        <w:pStyle w:val="NormalWeb"/>
        <w:spacing w:before="14"/>
        <w:ind w:left="288"/>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 xml:space="preserve">L'assemblée ne peut délibérer valablement que sur les points inscrits à l'ordre du jour. </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Les décisions sont consignées dans un registre des procès-verbaux.</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spacing w:before="14"/>
        <w:ind w:left="720"/>
        <w:rPr>
          <w:rFonts w:ascii="Arial" w:hAnsi="Arial" w:cs="Arial"/>
          <w:color w:val="000000" w:themeColor="text1"/>
          <w:sz w:val="20"/>
          <w:szCs w:val="20"/>
        </w:rPr>
      </w:pPr>
      <w:r w:rsidRPr="00414AC3">
        <w:rPr>
          <w:rFonts w:ascii="Arial" w:hAnsi="Arial" w:cs="Arial"/>
          <w:color w:val="000000" w:themeColor="text1"/>
          <w:sz w:val="20"/>
          <w:szCs w:val="20"/>
        </w:rPr>
        <w:t>Les procès-verbaux sont rédigés par un membre du Conseil d’Administration désigné à cet effet par le Conseil d’Administration. Ils sont signés par deux Administrateurs et conservés dans un registre au siège social de l'association.</w:t>
      </w:r>
    </w:p>
    <w:p w:rsidR="001A7BB1" w:rsidRPr="00414AC3" w:rsidRDefault="001A7BB1">
      <w:pPr>
        <w:pStyle w:val="NormalWeb"/>
        <w:spacing w:before="14"/>
        <w:ind w:left="720"/>
        <w:rPr>
          <w:rFonts w:ascii="Arial" w:hAnsi="Arial" w:cs="Arial"/>
          <w:color w:val="000000" w:themeColor="text1"/>
          <w:sz w:val="20"/>
          <w:szCs w:val="20"/>
        </w:rPr>
      </w:pPr>
    </w:p>
    <w:p w:rsidR="001A7BB1" w:rsidRPr="00414AC3" w:rsidRDefault="001A7BB1">
      <w:pPr>
        <w:pStyle w:val="NormalWeb"/>
        <w:spacing w:before="14"/>
        <w:ind w:left="720"/>
        <w:rPr>
          <w:rFonts w:ascii="Arial" w:hAnsi="Arial" w:cs="Arial"/>
          <w:color w:val="000000" w:themeColor="text1"/>
          <w:sz w:val="20"/>
          <w:szCs w:val="20"/>
        </w:rPr>
      </w:pPr>
      <w:r w:rsidRPr="00414AC3">
        <w:rPr>
          <w:rFonts w:ascii="Arial" w:hAnsi="Arial" w:cs="Arial"/>
          <w:color w:val="000000" w:themeColor="text1"/>
          <w:sz w:val="20"/>
          <w:szCs w:val="20"/>
        </w:rPr>
        <w:t>Tout membre peut consulter ces procès-verbaux, mais sans déplacement du registre. Les procès-verbaux sont publiés sur internet afin de garantir la transparence au sein de l'association.</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 xml:space="preserve">L'Assemblée Générale ne peut valablement délibérer sur la dissolution de l'association, sur la modification des statuts ou sur la transformation en société à finalité sociale que conformément aux articles 8, 12, 20 et 26 quater de la loi du 27 juin 1921 relative aux </w:t>
      </w:r>
      <w:proofErr w:type="spellStart"/>
      <w:r w:rsidRPr="00414AC3">
        <w:rPr>
          <w:rFonts w:ascii="Arial" w:hAnsi="Arial" w:cs="Arial"/>
          <w:color w:val="000000" w:themeColor="text1"/>
          <w:sz w:val="20"/>
          <w:szCs w:val="20"/>
        </w:rPr>
        <w:t>asbl</w:t>
      </w:r>
      <w:proofErr w:type="spellEnd"/>
      <w:r w:rsidRPr="00414AC3">
        <w:rPr>
          <w:rFonts w:ascii="Arial" w:hAnsi="Arial" w:cs="Arial"/>
          <w:color w:val="000000" w:themeColor="text1"/>
          <w:sz w:val="20"/>
          <w:szCs w:val="20"/>
        </w:rPr>
        <w:t xml:space="preserve">. </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 xml:space="preserve">Toute modification aux statuts doit être déposée, sans délai, au greffe du tribunal de  commerce et publiée aux annexes du Moniteur belge conformément à l'article 26 </w:t>
      </w:r>
      <w:proofErr w:type="spellStart"/>
      <w:r w:rsidRPr="00414AC3">
        <w:rPr>
          <w:rFonts w:ascii="Arial" w:hAnsi="Arial" w:cs="Arial"/>
          <w:color w:val="000000" w:themeColor="text1"/>
          <w:sz w:val="20"/>
          <w:szCs w:val="20"/>
        </w:rPr>
        <w:t>novies</w:t>
      </w:r>
      <w:proofErr w:type="spellEnd"/>
      <w:r w:rsidRPr="00414AC3">
        <w:rPr>
          <w:rFonts w:ascii="Arial" w:hAnsi="Arial" w:cs="Arial"/>
          <w:color w:val="000000" w:themeColor="text1"/>
          <w:sz w:val="20"/>
          <w:szCs w:val="20"/>
        </w:rPr>
        <w:t xml:space="preserve"> de  la loi du 27 juin 1921. Il en est de même pour toute nomination ou cessation de fonction  d'un Administrateur, d'une personne habilitée à représenter l'association, d'une personne déléguée à la gestion journalière ou, le cas échéant, d'un commissaire.</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L’Assemblée Générale est le pouvoir souverain de l’association. Elle possède les pouvoirs qui lui sont expressément conférés par la loi et les présents statuts.</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Les attributions de l’Assemblée Générale comportent le droit :</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5"/>
        </w:numPr>
        <w:spacing w:before="14"/>
        <w:ind w:left="1985" w:hanging="361"/>
        <w:rPr>
          <w:rFonts w:ascii="Arial" w:hAnsi="Arial" w:cs="Arial"/>
          <w:color w:val="000000" w:themeColor="text1"/>
          <w:sz w:val="20"/>
          <w:szCs w:val="20"/>
        </w:rPr>
      </w:pPr>
      <w:r w:rsidRPr="00414AC3">
        <w:rPr>
          <w:rFonts w:ascii="Arial" w:hAnsi="Arial" w:cs="Arial"/>
          <w:color w:val="000000" w:themeColor="text1"/>
          <w:sz w:val="20"/>
          <w:szCs w:val="20"/>
        </w:rPr>
        <w:t>de modifier les statuts,</w:t>
      </w:r>
    </w:p>
    <w:p w:rsidR="001A7BB1" w:rsidRPr="00414AC3" w:rsidRDefault="001A7BB1">
      <w:pPr>
        <w:pStyle w:val="NormalWeb"/>
        <w:numPr>
          <w:ilvl w:val="0"/>
          <w:numId w:val="5"/>
        </w:numPr>
        <w:spacing w:before="14"/>
        <w:ind w:left="1985" w:hanging="361"/>
        <w:rPr>
          <w:rFonts w:ascii="Arial" w:hAnsi="Arial" w:cs="Arial"/>
          <w:color w:val="000000" w:themeColor="text1"/>
          <w:sz w:val="20"/>
          <w:szCs w:val="20"/>
        </w:rPr>
      </w:pPr>
      <w:r w:rsidRPr="00414AC3">
        <w:rPr>
          <w:rFonts w:ascii="Arial" w:hAnsi="Arial" w:cs="Arial"/>
          <w:color w:val="000000" w:themeColor="text1"/>
          <w:sz w:val="20"/>
          <w:szCs w:val="20"/>
        </w:rPr>
        <w:t xml:space="preserve">d’admettre les nouveaux Membres, </w:t>
      </w:r>
    </w:p>
    <w:p w:rsidR="001A7BB1" w:rsidRPr="00414AC3" w:rsidRDefault="001A7BB1">
      <w:pPr>
        <w:pStyle w:val="NormalWeb"/>
        <w:numPr>
          <w:ilvl w:val="0"/>
          <w:numId w:val="5"/>
        </w:numPr>
        <w:spacing w:before="14"/>
        <w:ind w:left="1985" w:hanging="361"/>
        <w:rPr>
          <w:rFonts w:ascii="Arial" w:hAnsi="Arial" w:cs="Arial"/>
          <w:color w:val="000000" w:themeColor="text1"/>
          <w:sz w:val="20"/>
          <w:szCs w:val="20"/>
        </w:rPr>
      </w:pPr>
      <w:r w:rsidRPr="00414AC3">
        <w:rPr>
          <w:rFonts w:ascii="Arial" w:hAnsi="Arial" w:cs="Arial"/>
          <w:color w:val="000000" w:themeColor="text1"/>
          <w:sz w:val="20"/>
          <w:szCs w:val="20"/>
        </w:rPr>
        <w:t>d’exclure un Membre,</w:t>
      </w:r>
    </w:p>
    <w:p w:rsidR="001A7BB1" w:rsidRPr="00414AC3" w:rsidRDefault="001A7BB1">
      <w:pPr>
        <w:pStyle w:val="NormalWeb"/>
        <w:numPr>
          <w:ilvl w:val="0"/>
          <w:numId w:val="5"/>
        </w:numPr>
        <w:spacing w:before="14"/>
        <w:ind w:left="1985" w:hanging="361"/>
        <w:rPr>
          <w:rFonts w:ascii="Arial" w:hAnsi="Arial" w:cs="Arial"/>
          <w:color w:val="000000" w:themeColor="text1"/>
          <w:sz w:val="20"/>
          <w:szCs w:val="20"/>
        </w:rPr>
      </w:pPr>
      <w:r w:rsidRPr="00414AC3">
        <w:rPr>
          <w:rFonts w:ascii="Arial" w:hAnsi="Arial" w:cs="Arial"/>
          <w:color w:val="000000" w:themeColor="text1"/>
          <w:sz w:val="20"/>
          <w:szCs w:val="20"/>
        </w:rPr>
        <w:t>de prononcer la dissolution volontaire de l’association ou la transformation de celle-ci en société en finalité sociale,</w:t>
      </w:r>
    </w:p>
    <w:p w:rsidR="001A7BB1" w:rsidRPr="00414AC3" w:rsidRDefault="001A7BB1">
      <w:pPr>
        <w:pStyle w:val="NormalWeb"/>
        <w:numPr>
          <w:ilvl w:val="0"/>
          <w:numId w:val="5"/>
        </w:numPr>
        <w:spacing w:before="14"/>
        <w:ind w:left="1985" w:hanging="361"/>
        <w:rPr>
          <w:rFonts w:ascii="Arial" w:hAnsi="Arial" w:cs="Arial"/>
          <w:color w:val="000000" w:themeColor="text1"/>
          <w:sz w:val="20"/>
          <w:szCs w:val="20"/>
        </w:rPr>
      </w:pPr>
      <w:r w:rsidRPr="00414AC3">
        <w:rPr>
          <w:rFonts w:ascii="Arial" w:hAnsi="Arial" w:cs="Arial"/>
          <w:color w:val="000000" w:themeColor="text1"/>
          <w:sz w:val="20"/>
          <w:szCs w:val="20"/>
        </w:rPr>
        <w:t>de nommer et révoquer les Administrateurs</w:t>
      </w:r>
    </w:p>
    <w:p w:rsidR="001A7BB1" w:rsidRPr="00414AC3" w:rsidRDefault="001A7BB1">
      <w:pPr>
        <w:pStyle w:val="NormalWeb"/>
        <w:numPr>
          <w:ilvl w:val="0"/>
          <w:numId w:val="5"/>
        </w:numPr>
        <w:spacing w:before="14"/>
        <w:ind w:left="1985" w:hanging="361"/>
        <w:rPr>
          <w:rFonts w:ascii="Arial" w:hAnsi="Arial" w:cs="Arial"/>
          <w:color w:val="000000" w:themeColor="text1"/>
          <w:sz w:val="20"/>
          <w:szCs w:val="20"/>
        </w:rPr>
      </w:pPr>
      <w:r w:rsidRPr="00414AC3">
        <w:rPr>
          <w:rFonts w:ascii="Arial" w:hAnsi="Arial" w:cs="Arial"/>
          <w:color w:val="000000" w:themeColor="text1"/>
          <w:sz w:val="20"/>
          <w:szCs w:val="20"/>
        </w:rPr>
        <w:t>de nommer et révoquer le ou les commissaires, le ou les vérificateurs aux comptes, le ou les liquidateurs ainsi que de fixer leur rémunération dans les cas où une rémunération est attribuée,</w:t>
      </w:r>
    </w:p>
    <w:p w:rsidR="001A7BB1" w:rsidRPr="00414AC3" w:rsidRDefault="001A7BB1">
      <w:pPr>
        <w:pStyle w:val="NormalWeb"/>
        <w:numPr>
          <w:ilvl w:val="0"/>
          <w:numId w:val="5"/>
        </w:numPr>
        <w:spacing w:before="14"/>
        <w:ind w:left="1985" w:hanging="361"/>
        <w:rPr>
          <w:rFonts w:ascii="Arial" w:hAnsi="Arial" w:cs="Arial"/>
          <w:color w:val="000000" w:themeColor="text1"/>
          <w:sz w:val="20"/>
          <w:szCs w:val="20"/>
        </w:rPr>
      </w:pPr>
      <w:r w:rsidRPr="00414AC3">
        <w:rPr>
          <w:rFonts w:ascii="Arial" w:hAnsi="Arial" w:cs="Arial"/>
          <w:color w:val="000000" w:themeColor="text1"/>
          <w:sz w:val="20"/>
          <w:szCs w:val="20"/>
        </w:rPr>
        <w:t xml:space="preserve">d’approuver annuellement les comptes et décider des budgets et des grandes lignes stratégiques à mettre en œuvre </w:t>
      </w:r>
    </w:p>
    <w:p w:rsidR="001A7BB1" w:rsidRPr="00414AC3" w:rsidRDefault="001A7BB1">
      <w:pPr>
        <w:pStyle w:val="NormalWeb"/>
        <w:numPr>
          <w:ilvl w:val="0"/>
          <w:numId w:val="5"/>
        </w:numPr>
        <w:spacing w:before="14"/>
        <w:ind w:left="1985" w:hanging="361"/>
        <w:rPr>
          <w:rFonts w:ascii="Arial" w:hAnsi="Arial" w:cs="Arial"/>
          <w:color w:val="000000" w:themeColor="text1"/>
          <w:sz w:val="20"/>
          <w:szCs w:val="20"/>
        </w:rPr>
      </w:pPr>
      <w:r w:rsidRPr="00414AC3">
        <w:rPr>
          <w:rFonts w:ascii="Arial" w:hAnsi="Arial" w:cs="Arial"/>
          <w:color w:val="000000" w:themeColor="text1"/>
          <w:sz w:val="20"/>
          <w:szCs w:val="20"/>
        </w:rPr>
        <w:t xml:space="preserve">d’approuver le règlement d’ordre intérieur et ses modifications </w:t>
      </w:r>
    </w:p>
    <w:p w:rsidR="001A7BB1" w:rsidRPr="00414AC3" w:rsidRDefault="001A7BB1">
      <w:pPr>
        <w:pStyle w:val="NormalWeb"/>
        <w:numPr>
          <w:ilvl w:val="0"/>
          <w:numId w:val="5"/>
        </w:numPr>
        <w:spacing w:before="14"/>
        <w:ind w:left="1985" w:hanging="361"/>
        <w:rPr>
          <w:rFonts w:ascii="Arial" w:hAnsi="Arial" w:cs="Arial"/>
          <w:color w:val="000000" w:themeColor="text1"/>
          <w:sz w:val="20"/>
          <w:szCs w:val="20"/>
        </w:rPr>
      </w:pPr>
      <w:r w:rsidRPr="00414AC3">
        <w:rPr>
          <w:rFonts w:ascii="Arial" w:hAnsi="Arial" w:cs="Arial"/>
          <w:color w:val="000000" w:themeColor="text1"/>
          <w:sz w:val="20"/>
          <w:szCs w:val="20"/>
        </w:rPr>
        <w:t>de donner la décharge aux Administrateurs et aux commissaires et, en cas de dissolution volontaire, aux liquidateurs.</w:t>
      </w:r>
    </w:p>
    <w:p w:rsidR="001A7BB1" w:rsidRPr="00414AC3" w:rsidRDefault="001A7BB1">
      <w:pPr>
        <w:pStyle w:val="NormalWeb"/>
        <w:numPr>
          <w:ilvl w:val="0"/>
          <w:numId w:val="5"/>
        </w:numPr>
        <w:spacing w:before="14"/>
        <w:rPr>
          <w:rFonts w:ascii="Arial" w:hAnsi="Arial" w:cs="Arial"/>
          <w:color w:val="000000" w:themeColor="text1"/>
          <w:sz w:val="20"/>
          <w:szCs w:val="20"/>
        </w:rPr>
      </w:pPr>
      <w:r w:rsidRPr="00414AC3">
        <w:rPr>
          <w:rFonts w:ascii="Arial" w:hAnsi="Arial" w:cs="Arial"/>
          <w:color w:val="000000" w:themeColor="text1"/>
          <w:sz w:val="20"/>
          <w:szCs w:val="20"/>
        </w:rPr>
        <w:t>de décider d’intenter une action en responsabilité contre tout membre de l’association, tout Administrateur, tout commissaire ou toute personne habilitée à représenter l’association ou tout mandataire désigné par l’Assemblée Générale.</w:t>
      </w:r>
    </w:p>
    <w:p w:rsidR="001A7BB1" w:rsidRPr="00414AC3" w:rsidRDefault="001A7BB1">
      <w:pPr>
        <w:pStyle w:val="NormalWeb"/>
        <w:numPr>
          <w:ilvl w:val="0"/>
          <w:numId w:val="5"/>
        </w:numPr>
        <w:spacing w:before="14"/>
        <w:rPr>
          <w:rFonts w:ascii="Arial" w:hAnsi="Arial" w:cs="Arial"/>
          <w:color w:val="000000" w:themeColor="text1"/>
          <w:sz w:val="20"/>
          <w:szCs w:val="20"/>
        </w:rPr>
      </w:pPr>
      <w:r w:rsidRPr="00414AC3">
        <w:rPr>
          <w:rFonts w:ascii="Arial" w:hAnsi="Arial" w:cs="Arial"/>
          <w:color w:val="000000" w:themeColor="text1"/>
          <w:sz w:val="20"/>
          <w:szCs w:val="20"/>
        </w:rPr>
        <w:t xml:space="preserve">d’indiquer la destination de l’actif net en cas de dissolution de l’association </w:t>
      </w:r>
      <w:r w:rsidRPr="00414AC3">
        <w:rPr>
          <w:rFonts w:ascii="Arial" w:hAnsi="Arial" w:cs="Arial"/>
          <w:iCs/>
          <w:color w:val="000000" w:themeColor="text1"/>
          <w:sz w:val="20"/>
          <w:szCs w:val="20"/>
        </w:rPr>
        <w:t>conformément à l'objet social de l'association.</w:t>
      </w:r>
    </w:p>
    <w:p w:rsidR="001A7BB1" w:rsidRPr="00414AC3" w:rsidRDefault="001A7BB1">
      <w:pPr>
        <w:pStyle w:val="NormalWeb"/>
        <w:spacing w:before="14"/>
        <w:ind w:firstLine="288"/>
        <w:rPr>
          <w:rFonts w:ascii="Arial" w:hAnsi="Arial" w:cs="Arial"/>
          <w:color w:val="000000" w:themeColor="text1"/>
          <w:sz w:val="20"/>
          <w:szCs w:val="20"/>
        </w:rPr>
      </w:pPr>
    </w:p>
    <w:p w:rsidR="001A7BB1" w:rsidRPr="00414AC3" w:rsidRDefault="001A7BB1">
      <w:pPr>
        <w:pStyle w:val="NormalWeb"/>
        <w:spacing w:before="14"/>
        <w:ind w:firstLine="288"/>
        <w:rPr>
          <w:color w:val="000000" w:themeColor="text1"/>
          <w:sz w:val="20"/>
          <w:szCs w:val="20"/>
        </w:rPr>
      </w:pPr>
      <w:r w:rsidRPr="00414AC3">
        <w:rPr>
          <w:rFonts w:ascii="Arial" w:hAnsi="Arial" w:cs="Arial"/>
          <w:b/>
          <w:bCs/>
          <w:color w:val="000000" w:themeColor="text1"/>
          <w:sz w:val="20"/>
          <w:szCs w:val="20"/>
        </w:rPr>
        <w:t>TITRE VI. Administration</w:t>
      </w:r>
    </w:p>
    <w:p w:rsidR="001A7BB1" w:rsidRPr="00414AC3" w:rsidRDefault="001A7BB1">
      <w:pPr>
        <w:pStyle w:val="western"/>
        <w:numPr>
          <w:ilvl w:val="0"/>
          <w:numId w:val="9"/>
        </w:numPr>
        <w:rPr>
          <w:i w:val="0"/>
          <w:color w:val="000000" w:themeColor="text1"/>
          <w:sz w:val="20"/>
          <w:szCs w:val="20"/>
        </w:rPr>
      </w:pPr>
      <w:r w:rsidRPr="00414AC3">
        <w:rPr>
          <w:i w:val="0"/>
          <w:iCs w:val="0"/>
          <w:color w:val="000000" w:themeColor="text1"/>
          <w:sz w:val="20"/>
          <w:szCs w:val="20"/>
        </w:rPr>
        <w:t xml:space="preserve">L'association est administrée par un Conseil d’Administration composé de </w:t>
      </w:r>
      <w:r w:rsidRPr="00414AC3">
        <w:rPr>
          <w:i w:val="0"/>
          <w:color w:val="000000" w:themeColor="text1"/>
          <w:sz w:val="20"/>
          <w:szCs w:val="20"/>
        </w:rPr>
        <w:t>quatre</w:t>
      </w:r>
      <w:r w:rsidRPr="00414AC3">
        <w:rPr>
          <w:i w:val="0"/>
          <w:iCs w:val="0"/>
          <w:color w:val="000000" w:themeColor="text1"/>
          <w:sz w:val="20"/>
          <w:szCs w:val="20"/>
        </w:rPr>
        <w:t xml:space="preserve"> Administrateurs au moins et huit au plus, élues par l'Assemblée Générale parmi les Membres Effectifs de l’association qui le sont depuis plus d’un an, pour autant qu’ils aient été présentés </w:t>
      </w:r>
      <w:r w:rsidRPr="00414AC3">
        <w:rPr>
          <w:i w:val="0"/>
          <w:iCs w:val="0"/>
          <w:color w:val="000000" w:themeColor="text1"/>
          <w:sz w:val="20"/>
          <w:szCs w:val="20"/>
        </w:rPr>
        <w:lastRenderedPageBreak/>
        <w:t xml:space="preserve">par un membre du Conseil d’Administration. Autant que possible, l’association veillera à respecter la parité des genres. </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Les Administrateurs sont en tout temps révocables par l’Assemblée Générale.</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 xml:space="preserve">Les salariés ne peuvent avoir le statut d’Administrateur, mais la présence d’au moins un représentant de l’équipe salariée est requise lors de chaque réunion du Conseil d’Administration, sans que ce représentant ne dispose du droit de vote. Des personnes extérieures peuvent être invitées à assister aux réunions avec voix consultative. </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iCs/>
          <w:color w:val="000000" w:themeColor="text1"/>
          <w:lang w:eastAsia="fr-FR"/>
        </w:rPr>
      </w:pPr>
      <w:r w:rsidRPr="00414AC3">
        <w:rPr>
          <w:rFonts w:ascii="Arial" w:hAnsi="Arial" w:cs="Arial"/>
          <w:color w:val="000000" w:themeColor="text1"/>
          <w:sz w:val="20"/>
          <w:szCs w:val="20"/>
        </w:rPr>
        <w:t>Tout Administrateur qui veut démissionner doit signifier sa démission par écrit au conseil  d’administration.</w:t>
      </w:r>
    </w:p>
    <w:p w:rsidR="001A7BB1" w:rsidRPr="00414AC3" w:rsidRDefault="001A7BB1">
      <w:pPr>
        <w:pStyle w:val="NormalWeb"/>
        <w:spacing w:before="14"/>
        <w:rPr>
          <w:rFonts w:ascii="Arial" w:hAnsi="Arial" w:cs="Arial"/>
          <w:iCs/>
          <w:color w:val="000000" w:themeColor="text1"/>
          <w:lang w:eastAsia="fr-FR"/>
        </w:rPr>
      </w:pPr>
    </w:p>
    <w:p w:rsidR="001A7BB1" w:rsidRPr="00414AC3" w:rsidRDefault="001A7BB1">
      <w:pPr>
        <w:pStyle w:val="NormalWeb"/>
        <w:spacing w:before="14"/>
        <w:ind w:left="720"/>
        <w:rPr>
          <w:rFonts w:ascii="Arial" w:hAnsi="Arial" w:cs="Arial"/>
          <w:iCs/>
          <w:color w:val="000000" w:themeColor="text1"/>
          <w:lang w:eastAsia="fr-FR"/>
        </w:rPr>
      </w:pPr>
      <w:r w:rsidRPr="00414AC3">
        <w:rPr>
          <w:rFonts w:ascii="Arial" w:hAnsi="Arial" w:cs="Arial"/>
          <w:iCs/>
          <w:color w:val="000000" w:themeColor="text1"/>
          <w:sz w:val="20"/>
          <w:szCs w:val="20"/>
          <w:lang w:eastAsia="fr-FR"/>
        </w:rPr>
        <w:t xml:space="preserve">La démission sera actée lors du premier Conseil d’Administration qui suit la réception de la lettre par le Conseil d’Administration. </w:t>
      </w:r>
    </w:p>
    <w:p w:rsidR="001A7BB1" w:rsidRPr="00414AC3" w:rsidRDefault="001A7BB1">
      <w:pPr>
        <w:pStyle w:val="ListParagraph1"/>
        <w:spacing w:line="100" w:lineRule="atLeast"/>
        <w:ind w:left="1428"/>
        <w:jc w:val="both"/>
        <w:rPr>
          <w:rFonts w:ascii="Arial" w:hAnsi="Arial" w:cs="Arial"/>
          <w:iCs/>
          <w:color w:val="000000" w:themeColor="text1"/>
          <w:lang w:val="fr-BE" w:eastAsia="fr-FR"/>
        </w:rPr>
      </w:pPr>
    </w:p>
    <w:p w:rsidR="001A7BB1" w:rsidRPr="00414AC3" w:rsidRDefault="001A7BB1">
      <w:pPr>
        <w:pStyle w:val="ListParagraph1"/>
        <w:spacing w:line="100" w:lineRule="atLeast"/>
        <w:ind w:left="720"/>
        <w:jc w:val="both"/>
        <w:rPr>
          <w:rFonts w:ascii="Arial" w:hAnsi="Arial" w:cs="Arial"/>
          <w:color w:val="000000" w:themeColor="text1"/>
        </w:rPr>
      </w:pPr>
      <w:r w:rsidRPr="00414AC3">
        <w:rPr>
          <w:rFonts w:ascii="Arial" w:hAnsi="Arial" w:cs="Arial"/>
          <w:iCs/>
          <w:color w:val="000000" w:themeColor="text1"/>
          <w:lang w:val="fr-BE" w:eastAsia="fr-FR"/>
        </w:rPr>
        <w:t>La décharge de l’Administrateur ne sera cependant proposée que lors de la première Assemblée Générale Ordinaire suivant sa démission. Toutefois, sa responsabilité ne pourra plus être invoquée pour des faits ou actes postérieurs à la prise de connaissance de sa demande de démission par le Conseil d’Administration, et auxquels il n’est aucunement lié, directement ou indirectement.</w:t>
      </w:r>
      <w:r w:rsidRPr="00414AC3">
        <w:rPr>
          <w:rFonts w:ascii="Arial" w:hAnsi="Arial" w:cs="Arial"/>
          <w:color w:val="000000" w:themeColor="text1"/>
          <w:lang w:val="fr-BE" w:eastAsia="fr-FR"/>
        </w:rPr>
        <w:t xml:space="preserve"> </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color w:val="000000" w:themeColor="text1"/>
          <w:sz w:val="20"/>
          <w:szCs w:val="20"/>
        </w:rPr>
      </w:pPr>
      <w:r w:rsidRPr="00414AC3">
        <w:rPr>
          <w:rFonts w:ascii="Arial" w:hAnsi="Arial" w:cs="Arial"/>
          <w:color w:val="000000" w:themeColor="text1"/>
          <w:sz w:val="20"/>
          <w:szCs w:val="20"/>
        </w:rPr>
        <w:t>Les mandats d’Administrateurs sont de 2 ans, les Administrateurs sortants sont rééligibles.</w:t>
      </w:r>
    </w:p>
    <w:p w:rsidR="001A7BB1" w:rsidRPr="00414AC3" w:rsidRDefault="001A7BB1">
      <w:pPr>
        <w:pStyle w:val="western"/>
        <w:rPr>
          <w:i w:val="0"/>
          <w:iCs w:val="0"/>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 xml:space="preserve">En cas de vacance d'un mandat, un Administrateur peut être nommé à titre provisoire par le Conseil d’Administration </w:t>
      </w:r>
      <w:r w:rsidRPr="00414AC3">
        <w:rPr>
          <w:rFonts w:ascii="Arial" w:hAnsi="Arial" w:cs="Arial"/>
          <w:iCs/>
          <w:color w:val="000000" w:themeColor="text1"/>
          <w:sz w:val="20"/>
          <w:szCs w:val="20"/>
        </w:rPr>
        <w:t>pour exercer ce mandat</w:t>
      </w:r>
      <w:r w:rsidRPr="00414AC3">
        <w:rPr>
          <w:rFonts w:ascii="Arial" w:hAnsi="Arial" w:cs="Arial"/>
          <w:color w:val="000000" w:themeColor="text1"/>
          <w:sz w:val="20"/>
          <w:szCs w:val="20"/>
        </w:rPr>
        <w:t xml:space="preserve">. </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spacing w:before="14"/>
        <w:ind w:left="720"/>
        <w:rPr>
          <w:rFonts w:ascii="Arial" w:hAnsi="Arial" w:cs="Arial"/>
          <w:color w:val="000000" w:themeColor="text1"/>
          <w:sz w:val="20"/>
          <w:szCs w:val="20"/>
        </w:rPr>
      </w:pPr>
      <w:r w:rsidRPr="00414AC3">
        <w:rPr>
          <w:rFonts w:ascii="Arial" w:hAnsi="Arial" w:cs="Arial"/>
          <w:color w:val="000000" w:themeColor="text1"/>
          <w:sz w:val="20"/>
          <w:szCs w:val="20"/>
        </w:rPr>
        <w:t xml:space="preserve">Sa nomination est validée/invalidée par l’Assemblée Générale qui suit. </w:t>
      </w:r>
      <w:r w:rsidRPr="00414AC3">
        <w:rPr>
          <w:rFonts w:ascii="Arial" w:hAnsi="Arial" w:cs="Arial"/>
          <w:iCs/>
          <w:color w:val="000000" w:themeColor="text1"/>
          <w:sz w:val="20"/>
          <w:szCs w:val="20"/>
        </w:rPr>
        <w:t>Il poursuit alors le mandat de son prédécesseur, aux mêmes conditions</w:t>
      </w:r>
      <w:r w:rsidRPr="00414AC3">
        <w:rPr>
          <w:rFonts w:ascii="Arial" w:hAnsi="Arial" w:cs="Arial"/>
          <w:color w:val="000000" w:themeColor="text1"/>
          <w:sz w:val="20"/>
          <w:szCs w:val="20"/>
        </w:rPr>
        <w:t>.</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color w:val="000000" w:themeColor="text1"/>
          <w:sz w:val="20"/>
          <w:szCs w:val="20"/>
        </w:rPr>
      </w:pPr>
      <w:r w:rsidRPr="00414AC3">
        <w:rPr>
          <w:rFonts w:ascii="Arial" w:hAnsi="Arial" w:cs="Arial"/>
          <w:iCs/>
          <w:color w:val="000000" w:themeColor="text1"/>
          <w:sz w:val="20"/>
          <w:szCs w:val="20"/>
        </w:rPr>
        <w:t xml:space="preserve">Il existe statutairement au moins deux mandats (Secrétaire et trésorier) dont les fonctions sont </w:t>
      </w:r>
      <w:proofErr w:type="gramStart"/>
      <w:r w:rsidRPr="00414AC3">
        <w:rPr>
          <w:rFonts w:ascii="Arial" w:hAnsi="Arial" w:cs="Arial"/>
          <w:iCs/>
          <w:color w:val="000000" w:themeColor="text1"/>
          <w:sz w:val="20"/>
          <w:szCs w:val="20"/>
        </w:rPr>
        <w:t>définis</w:t>
      </w:r>
      <w:proofErr w:type="gramEnd"/>
      <w:r w:rsidRPr="00414AC3">
        <w:rPr>
          <w:rFonts w:ascii="Arial" w:hAnsi="Arial" w:cs="Arial"/>
          <w:iCs/>
          <w:color w:val="000000" w:themeColor="text1"/>
          <w:sz w:val="20"/>
          <w:szCs w:val="20"/>
        </w:rPr>
        <w:t xml:space="preserve"> par le Règlement d'Ordre Intérieur conformément aux présents statuts. Chaque mandat est accordé par le Conseil d’Administration en début de mandat des Administrateurs, à un binôme d'Administrateurs pour la durée du mandat de celui-ci. Un Administrateur peut exercer au plus un mandat.</w:t>
      </w:r>
    </w:p>
    <w:p w:rsidR="001A7BB1" w:rsidRPr="00414AC3" w:rsidRDefault="001A7BB1">
      <w:pPr>
        <w:pStyle w:val="western"/>
        <w:rPr>
          <w:i w:val="0"/>
          <w:iCs w:val="0"/>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 xml:space="preserve">Le Conseil d’Administration se réunit sur convocation de deux Administrateurs. Il se réunit au moins une fois par trimestre. La convocation du Conseil d’Administration est envoyée par lettre ordinaire ou courriel au moins dix jours avant la date fixée pour la réunion du conseil. Elle contient l’ordre du jour, la date, le lieu de la réunion et les documents de travail. </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Le conseil délibère valablement dès que plus de la moitié de ses membres sont présents ou  valablement représentés.</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 xml:space="preserve">L’association tente de développer et d’adopter de nouveaux modes de gouvernance, favorisant le consensus. Lorsqu’aucun consensus ne peut être dégagé, les règles suivantes sont appliquées au sein du Conseil d’Administration. </w:t>
      </w:r>
    </w:p>
    <w:p w:rsidR="001A7BB1" w:rsidRPr="00414AC3" w:rsidRDefault="001A7BB1">
      <w:pPr>
        <w:pStyle w:val="NormalWeb"/>
        <w:spacing w:before="14"/>
        <w:ind w:firstLine="288"/>
        <w:rPr>
          <w:rFonts w:ascii="Arial" w:hAnsi="Arial" w:cs="Arial"/>
          <w:color w:val="000000" w:themeColor="text1"/>
          <w:sz w:val="20"/>
          <w:szCs w:val="20"/>
        </w:rPr>
      </w:pPr>
    </w:p>
    <w:p w:rsidR="001A7BB1" w:rsidRPr="00414AC3" w:rsidRDefault="001A7BB1">
      <w:pPr>
        <w:pStyle w:val="NormalWeb"/>
        <w:spacing w:before="14"/>
        <w:ind w:left="720"/>
        <w:rPr>
          <w:rFonts w:ascii="Arial" w:hAnsi="Arial" w:cs="Arial"/>
          <w:color w:val="000000" w:themeColor="text1"/>
          <w:sz w:val="20"/>
          <w:szCs w:val="20"/>
        </w:rPr>
      </w:pPr>
      <w:r w:rsidRPr="00414AC3">
        <w:rPr>
          <w:rFonts w:ascii="Arial" w:hAnsi="Arial" w:cs="Arial"/>
          <w:color w:val="000000" w:themeColor="text1"/>
          <w:sz w:val="20"/>
          <w:szCs w:val="20"/>
        </w:rPr>
        <w:t>Les résolutions sont prises à la majorité des deux tiers des voix présentes ou représentées.</w:t>
      </w:r>
    </w:p>
    <w:p w:rsidR="001A7BB1" w:rsidRPr="00414AC3" w:rsidRDefault="001A7BB1">
      <w:pPr>
        <w:pStyle w:val="NormalWeb"/>
        <w:spacing w:before="14"/>
        <w:ind w:left="720" w:firstLine="288"/>
        <w:rPr>
          <w:rFonts w:ascii="Arial" w:hAnsi="Arial" w:cs="Arial"/>
          <w:color w:val="000000" w:themeColor="text1"/>
          <w:sz w:val="20"/>
          <w:szCs w:val="20"/>
        </w:rPr>
      </w:pPr>
    </w:p>
    <w:p w:rsidR="001A7BB1" w:rsidRPr="00414AC3" w:rsidRDefault="001A7BB1">
      <w:pPr>
        <w:pStyle w:val="NormalWeb"/>
        <w:spacing w:before="14"/>
        <w:ind w:left="720"/>
        <w:rPr>
          <w:rFonts w:ascii="Arial" w:hAnsi="Arial" w:cs="Arial"/>
          <w:color w:val="000000" w:themeColor="text1"/>
          <w:sz w:val="20"/>
          <w:szCs w:val="20"/>
        </w:rPr>
      </w:pPr>
      <w:r w:rsidRPr="00414AC3">
        <w:rPr>
          <w:rFonts w:ascii="Arial" w:hAnsi="Arial" w:cs="Arial"/>
          <w:color w:val="000000" w:themeColor="text1"/>
          <w:sz w:val="20"/>
          <w:szCs w:val="20"/>
        </w:rPr>
        <w:t xml:space="preserve">Un tiers des membres présents peut obtenir que la décision litigieuse soit reportée une seule fois à la réunion suivante où la majorité simple sera d'application. </w:t>
      </w:r>
    </w:p>
    <w:p w:rsidR="001A7BB1" w:rsidRPr="00414AC3" w:rsidRDefault="001A7BB1">
      <w:pPr>
        <w:pStyle w:val="NormalWeb"/>
        <w:spacing w:before="14"/>
        <w:ind w:left="720" w:firstLine="288"/>
        <w:rPr>
          <w:rFonts w:ascii="Arial" w:hAnsi="Arial" w:cs="Arial"/>
          <w:color w:val="000000" w:themeColor="text1"/>
          <w:sz w:val="20"/>
          <w:szCs w:val="20"/>
        </w:rPr>
      </w:pPr>
    </w:p>
    <w:p w:rsidR="001A7BB1" w:rsidRPr="00414AC3" w:rsidRDefault="001A7BB1">
      <w:pPr>
        <w:pStyle w:val="NormalWeb"/>
        <w:spacing w:before="14"/>
        <w:ind w:left="720"/>
        <w:rPr>
          <w:rFonts w:ascii="Arial" w:hAnsi="Arial" w:cs="Arial"/>
          <w:color w:val="000000" w:themeColor="text1"/>
          <w:sz w:val="20"/>
          <w:szCs w:val="20"/>
        </w:rPr>
      </w:pPr>
      <w:r w:rsidRPr="00414AC3">
        <w:rPr>
          <w:rFonts w:ascii="Arial" w:hAnsi="Arial" w:cs="Arial"/>
          <w:color w:val="000000" w:themeColor="text1"/>
          <w:sz w:val="20"/>
          <w:szCs w:val="20"/>
        </w:rPr>
        <w:t xml:space="preserve">Le vote peut s’effectuer à main levée ou à bulletin secret. Le vote à bulletin secret est accordé à la demande d'un membre présent. Les décisions concernant des personnes doivent être prises obligatoirement par un vote à bulletin secret. </w:t>
      </w:r>
    </w:p>
    <w:p w:rsidR="001A7BB1" w:rsidRPr="00414AC3" w:rsidRDefault="001A7BB1">
      <w:pPr>
        <w:pStyle w:val="NormalWeb"/>
        <w:spacing w:before="14"/>
        <w:ind w:left="720" w:firstLine="288"/>
        <w:rPr>
          <w:rFonts w:ascii="Arial" w:hAnsi="Arial" w:cs="Arial"/>
          <w:color w:val="000000" w:themeColor="text1"/>
          <w:sz w:val="20"/>
          <w:szCs w:val="20"/>
        </w:rPr>
      </w:pPr>
    </w:p>
    <w:p w:rsidR="001A7BB1" w:rsidRPr="00414AC3" w:rsidRDefault="001A7BB1">
      <w:pPr>
        <w:pStyle w:val="NormalWeb"/>
        <w:spacing w:before="14"/>
        <w:ind w:left="720"/>
        <w:rPr>
          <w:rFonts w:ascii="Arial" w:hAnsi="Arial" w:cs="Arial"/>
          <w:color w:val="000000" w:themeColor="text1"/>
          <w:sz w:val="20"/>
          <w:szCs w:val="20"/>
        </w:rPr>
      </w:pPr>
      <w:r w:rsidRPr="00414AC3">
        <w:rPr>
          <w:rFonts w:ascii="Arial" w:hAnsi="Arial" w:cs="Arial"/>
          <w:color w:val="000000" w:themeColor="text1"/>
          <w:sz w:val="20"/>
          <w:szCs w:val="20"/>
        </w:rPr>
        <w:lastRenderedPageBreak/>
        <w:t>Lors d’un vote à bulletin secret, tout vote nul ou blanc est retiré du nombre des votants. Lors d’un vote à main levée, les abstentions sont retirées du nombre des votants. Après un vote à main levée, les personnes qui se sont abstenues ont la possibilité d’expliquer leur abstention.</w:t>
      </w:r>
    </w:p>
    <w:p w:rsidR="001A7BB1" w:rsidRPr="00414AC3" w:rsidRDefault="001A7BB1">
      <w:pPr>
        <w:pStyle w:val="NormalWeb"/>
        <w:spacing w:before="14"/>
        <w:ind w:left="720"/>
        <w:rPr>
          <w:rFonts w:ascii="Arial" w:hAnsi="Arial" w:cs="Arial"/>
          <w:color w:val="000000" w:themeColor="text1"/>
          <w:sz w:val="20"/>
          <w:szCs w:val="20"/>
        </w:rPr>
      </w:pPr>
    </w:p>
    <w:p w:rsidR="001A7BB1" w:rsidRPr="00414AC3" w:rsidRDefault="001A7BB1">
      <w:pPr>
        <w:pStyle w:val="NormalWeb"/>
        <w:spacing w:before="14"/>
        <w:ind w:left="720"/>
        <w:rPr>
          <w:rFonts w:ascii="Arial" w:hAnsi="Arial" w:cs="Arial"/>
          <w:color w:val="000000" w:themeColor="text1"/>
          <w:sz w:val="20"/>
          <w:szCs w:val="20"/>
        </w:rPr>
      </w:pPr>
      <w:r w:rsidRPr="00414AC3">
        <w:rPr>
          <w:rFonts w:ascii="Arial" w:hAnsi="Arial" w:cs="Arial"/>
          <w:color w:val="000000" w:themeColor="text1"/>
          <w:sz w:val="20"/>
          <w:szCs w:val="20"/>
        </w:rPr>
        <w:t xml:space="preserve">Les décisions sont consignées par un Administrateur, sous forme de procès-verbaux, dans </w:t>
      </w:r>
    </w:p>
    <w:p w:rsidR="001A7BB1" w:rsidRPr="00414AC3" w:rsidRDefault="001A7BB1">
      <w:pPr>
        <w:pStyle w:val="NormalWeb"/>
        <w:spacing w:before="14"/>
        <w:ind w:left="720"/>
        <w:rPr>
          <w:rFonts w:ascii="Arial" w:hAnsi="Arial" w:cs="Arial"/>
          <w:color w:val="000000" w:themeColor="text1"/>
          <w:sz w:val="20"/>
          <w:szCs w:val="20"/>
        </w:rPr>
      </w:pPr>
      <w:proofErr w:type="gramStart"/>
      <w:r w:rsidRPr="00414AC3">
        <w:rPr>
          <w:rFonts w:ascii="Arial" w:hAnsi="Arial" w:cs="Arial"/>
          <w:color w:val="000000" w:themeColor="text1"/>
          <w:sz w:val="20"/>
          <w:szCs w:val="20"/>
        </w:rPr>
        <w:t>un</w:t>
      </w:r>
      <w:proofErr w:type="gramEnd"/>
      <w:r w:rsidRPr="00414AC3">
        <w:rPr>
          <w:rFonts w:ascii="Arial" w:hAnsi="Arial" w:cs="Arial"/>
          <w:color w:val="000000" w:themeColor="text1"/>
          <w:sz w:val="20"/>
          <w:szCs w:val="20"/>
        </w:rPr>
        <w:t xml:space="preserve"> registre spécial. Ces procès-verbaux sont publiés sur internet.</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Les membres du conseil peuvent se faire représenter par un autre Administrateur  porteur d'une procuration dûment signée. Un Administrateur ne peut être porteur que d'une seule procuration.</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spacing w:before="14"/>
        <w:ind w:left="720"/>
        <w:rPr>
          <w:rFonts w:ascii="Arial" w:hAnsi="Arial" w:cs="Arial"/>
          <w:color w:val="000000" w:themeColor="text1"/>
          <w:sz w:val="20"/>
          <w:szCs w:val="20"/>
        </w:rPr>
      </w:pPr>
      <w:r w:rsidRPr="00414AC3">
        <w:rPr>
          <w:rFonts w:ascii="Arial" w:hAnsi="Arial" w:cs="Arial"/>
          <w:color w:val="000000" w:themeColor="text1"/>
          <w:sz w:val="20"/>
          <w:szCs w:val="20"/>
        </w:rPr>
        <w:t>Un Administrateur absent à trois conseils successifs, sans être excusé ou représenté, est exclu du Conseil d’Administration.</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 xml:space="preserve">Le Conseil d’Administration ne peut délibérer valablement que sur les points inscrits à l'ordre du jour. </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spacing w:before="14"/>
        <w:ind w:left="720"/>
        <w:rPr>
          <w:rFonts w:ascii="Arial" w:hAnsi="Arial" w:cs="Arial"/>
          <w:color w:val="000000" w:themeColor="text1"/>
          <w:sz w:val="20"/>
          <w:szCs w:val="20"/>
        </w:rPr>
      </w:pPr>
      <w:r w:rsidRPr="00414AC3">
        <w:rPr>
          <w:rFonts w:ascii="Arial" w:hAnsi="Arial" w:cs="Arial"/>
          <w:color w:val="000000" w:themeColor="text1"/>
          <w:sz w:val="20"/>
          <w:szCs w:val="20"/>
        </w:rPr>
        <w:t>Exceptionnellement, un point non inscrit à l'ordre du jour peut être délibéré si au moins la  moitié de ses membres sont présents ou représentés au Conseil d’Administration et qu'ils décident à la majorité simple ce point à l'ordre du jour.</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 xml:space="preserve">Les Administrateurs exercent leur mandat à titre </w:t>
      </w:r>
      <w:r w:rsidRPr="00414AC3">
        <w:rPr>
          <w:rFonts w:ascii="Arial" w:hAnsi="Arial" w:cs="Arial"/>
          <w:iCs/>
          <w:color w:val="000000" w:themeColor="text1"/>
          <w:sz w:val="20"/>
          <w:szCs w:val="20"/>
        </w:rPr>
        <w:t>volontaire</w:t>
      </w:r>
      <w:r w:rsidRPr="00414AC3">
        <w:rPr>
          <w:rFonts w:ascii="Arial" w:hAnsi="Arial" w:cs="Arial"/>
          <w:color w:val="000000" w:themeColor="text1"/>
          <w:sz w:val="20"/>
          <w:szCs w:val="20"/>
        </w:rPr>
        <w:t>.</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 xml:space="preserve">Les Administrateurs, ne contractent, en raison de leurs fonctions, aucune obligation personnelle et ne sont responsables que de l'exécution de leur mandat. </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Le Conseil d’Administration a les pouvoirs les plus étendus pour l’administration et la gestion de l’association en ce compris aliéner, hypothéquer et soumettre un litige à l’arbitrage. Il a dans sa compétence tous les actes qui ne sont pas réservés expressément  par la loi et les statuts à l’Assemblée Générale. Le Conseil d’Administration est toutefois tenu de respecter les objectifs définis par l’Assemblée Générale.</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bookmarkStart w:id="25" w:name="_Ref395981646"/>
      <w:r w:rsidRPr="00414AC3">
        <w:rPr>
          <w:rFonts w:ascii="Arial" w:hAnsi="Arial" w:cs="Arial"/>
          <w:color w:val="000000" w:themeColor="text1"/>
          <w:sz w:val="20"/>
          <w:szCs w:val="20"/>
        </w:rPr>
        <w:t>Le Conseil d’Administration peut déléguer une partie de ses pouvoirs à un ou plusieurs Administrateurs ou à des tiers. Dans ce cas, l’étendue des pouvoirs du (des) mandataire(s) sera précisée ainsi que la durée du mandat. La cessation de fonction d'un Administrateur met fin à tout pouvoir délégué par le Conseil d’Administration.</w:t>
      </w:r>
      <w:bookmarkEnd w:id="25"/>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western"/>
        <w:numPr>
          <w:ilvl w:val="0"/>
          <w:numId w:val="9"/>
        </w:numPr>
        <w:rPr>
          <w:i w:val="0"/>
          <w:iCs w:val="0"/>
          <w:color w:val="000000" w:themeColor="text1"/>
          <w:sz w:val="20"/>
          <w:szCs w:val="20"/>
        </w:rPr>
      </w:pPr>
      <w:r w:rsidRPr="00414AC3">
        <w:rPr>
          <w:i w:val="0"/>
          <w:iCs w:val="0"/>
          <w:color w:val="000000" w:themeColor="text1"/>
          <w:sz w:val="20"/>
          <w:szCs w:val="20"/>
        </w:rPr>
        <w:t xml:space="preserve">Le Conseil d’Administration peut déléguer, sous sa responsabilité, la gestion journalière de l'association, avec l'usage de la signature afférente à cette gestion, à un ou plusieurs de ses membres, qui porteront le titre d’Administrateurs-délégués ou à un ou plusieurs tiers, qui porteront le titre de délégués à la gestion journalière. </w:t>
      </w:r>
    </w:p>
    <w:p w:rsidR="001A7BB1" w:rsidRPr="00414AC3" w:rsidRDefault="001A7BB1">
      <w:pPr>
        <w:pStyle w:val="western"/>
        <w:ind w:left="720"/>
        <w:rPr>
          <w:i w:val="0"/>
          <w:iCs w:val="0"/>
          <w:color w:val="000000" w:themeColor="text1"/>
          <w:sz w:val="20"/>
          <w:szCs w:val="20"/>
        </w:rPr>
      </w:pPr>
      <w:r w:rsidRPr="00414AC3">
        <w:rPr>
          <w:i w:val="0"/>
          <w:iCs w:val="0"/>
          <w:color w:val="000000" w:themeColor="text1"/>
          <w:sz w:val="20"/>
          <w:szCs w:val="20"/>
        </w:rPr>
        <w:t>S'ils sont plusieurs, ils agissent collectivement.</w:t>
      </w:r>
    </w:p>
    <w:p w:rsidR="001A7BB1" w:rsidRPr="00414AC3" w:rsidRDefault="001A7BB1">
      <w:pPr>
        <w:pStyle w:val="western"/>
        <w:ind w:left="720"/>
        <w:rPr>
          <w:i w:val="0"/>
          <w:iCs w:val="0"/>
          <w:color w:val="000000" w:themeColor="text1"/>
          <w:sz w:val="20"/>
          <w:szCs w:val="20"/>
        </w:rPr>
      </w:pPr>
      <w:r w:rsidRPr="00414AC3">
        <w:rPr>
          <w:i w:val="0"/>
          <w:iCs w:val="0"/>
          <w:color w:val="000000" w:themeColor="text1"/>
          <w:sz w:val="20"/>
          <w:szCs w:val="20"/>
        </w:rPr>
        <w:t>Dans les limites de la gestion journalière, ils disposent du pouvoir de représentation de l’association.</w:t>
      </w:r>
    </w:p>
    <w:p w:rsidR="001A7BB1" w:rsidRPr="00414AC3" w:rsidRDefault="001A7BB1">
      <w:pPr>
        <w:pStyle w:val="western"/>
        <w:ind w:left="720"/>
        <w:rPr>
          <w:i w:val="0"/>
          <w:iCs w:val="0"/>
          <w:color w:val="000000" w:themeColor="text1"/>
          <w:sz w:val="20"/>
          <w:szCs w:val="20"/>
        </w:rPr>
      </w:pPr>
      <w:r w:rsidRPr="00414AC3">
        <w:rPr>
          <w:i w:val="0"/>
          <w:iCs w:val="0"/>
          <w:color w:val="000000" w:themeColor="text1"/>
          <w:sz w:val="20"/>
          <w:szCs w:val="20"/>
        </w:rPr>
        <w:t>Le conseil fixe un terme à cette délégation.</w:t>
      </w:r>
    </w:p>
    <w:p w:rsidR="001A7BB1" w:rsidRPr="00414AC3" w:rsidRDefault="001A7BB1">
      <w:pPr>
        <w:pStyle w:val="western"/>
        <w:ind w:left="720"/>
        <w:rPr>
          <w:i w:val="0"/>
          <w:iCs w:val="0"/>
          <w:color w:val="000000" w:themeColor="text1"/>
          <w:sz w:val="20"/>
          <w:szCs w:val="20"/>
        </w:rPr>
      </w:pPr>
      <w:r w:rsidRPr="00414AC3">
        <w:rPr>
          <w:i w:val="0"/>
          <w:iCs w:val="0"/>
          <w:color w:val="000000" w:themeColor="text1"/>
          <w:sz w:val="20"/>
          <w:szCs w:val="20"/>
        </w:rPr>
        <w:t>Elle est à tout moment révocable par le Conseil d’Administration.</w:t>
      </w:r>
    </w:p>
    <w:p w:rsidR="001A7BB1" w:rsidRPr="00414AC3" w:rsidRDefault="001A7BB1">
      <w:pPr>
        <w:pStyle w:val="western"/>
        <w:ind w:left="720"/>
        <w:rPr>
          <w:i w:val="0"/>
          <w:iCs w:val="0"/>
          <w:color w:val="000000" w:themeColor="text1"/>
          <w:sz w:val="20"/>
          <w:szCs w:val="20"/>
        </w:rPr>
      </w:pPr>
      <w:r w:rsidRPr="00414AC3">
        <w:rPr>
          <w:i w:val="0"/>
          <w:iCs w:val="0"/>
          <w:color w:val="000000" w:themeColor="text1"/>
          <w:sz w:val="20"/>
          <w:szCs w:val="20"/>
        </w:rPr>
        <w:t xml:space="preserve">Les actes relatifs à la nomination ou à la cessation des fonctions des personnes déléguées à la gestion journalière sont déposés au greffe sans délai et publiés par extraits aux annexes du Moniteur belge comme dit à l’article 26novies de la loi. </w:t>
      </w:r>
    </w:p>
    <w:p w:rsidR="001A7BB1" w:rsidRPr="00414AC3" w:rsidRDefault="001A7BB1">
      <w:pPr>
        <w:pStyle w:val="western"/>
        <w:rPr>
          <w:i w:val="0"/>
          <w:iCs w:val="0"/>
          <w:color w:val="000000" w:themeColor="text1"/>
          <w:sz w:val="20"/>
          <w:szCs w:val="20"/>
        </w:rPr>
      </w:pPr>
    </w:p>
    <w:p w:rsidR="001A7BB1" w:rsidRPr="00414AC3" w:rsidRDefault="001A7BB1">
      <w:pPr>
        <w:pStyle w:val="western"/>
        <w:numPr>
          <w:ilvl w:val="0"/>
          <w:numId w:val="9"/>
        </w:numPr>
        <w:rPr>
          <w:i w:val="0"/>
          <w:iCs w:val="0"/>
          <w:color w:val="000000" w:themeColor="text1"/>
          <w:sz w:val="20"/>
          <w:szCs w:val="20"/>
        </w:rPr>
      </w:pPr>
      <w:r w:rsidRPr="00414AC3">
        <w:rPr>
          <w:i w:val="0"/>
          <w:iCs w:val="0"/>
          <w:color w:val="000000" w:themeColor="text1"/>
          <w:sz w:val="20"/>
          <w:szCs w:val="20"/>
        </w:rPr>
        <w:t>eux Administrateurs agissant conjointement signent valablement les actes régulièrement décidés par le Conseil d’Administration; ils n’ont pas à justifier de leurs pouvoirs vis-à-vis des tiers.</w:t>
      </w:r>
    </w:p>
    <w:p w:rsidR="001A7BB1" w:rsidRPr="00414AC3" w:rsidRDefault="001A7BB1">
      <w:pPr>
        <w:pStyle w:val="western"/>
        <w:ind w:left="720"/>
        <w:rPr>
          <w:i w:val="0"/>
          <w:iCs w:val="0"/>
          <w:color w:val="000000" w:themeColor="text1"/>
          <w:sz w:val="20"/>
          <w:szCs w:val="20"/>
        </w:rPr>
      </w:pPr>
    </w:p>
    <w:p w:rsidR="001A7BB1" w:rsidRPr="00414AC3" w:rsidRDefault="001A7BB1">
      <w:pPr>
        <w:pStyle w:val="western"/>
        <w:numPr>
          <w:ilvl w:val="0"/>
          <w:numId w:val="9"/>
        </w:numPr>
        <w:rPr>
          <w:i w:val="0"/>
          <w:color w:val="000000" w:themeColor="text1"/>
          <w:sz w:val="20"/>
          <w:szCs w:val="20"/>
        </w:rPr>
      </w:pPr>
      <w:r w:rsidRPr="00414AC3">
        <w:rPr>
          <w:i w:val="0"/>
          <w:iCs w:val="0"/>
          <w:color w:val="000000" w:themeColor="text1"/>
          <w:sz w:val="20"/>
          <w:szCs w:val="20"/>
        </w:rPr>
        <w:t>Les actions judiciaires, tant en demandant qu'en défendant, sont intentées ou soutenues au nom de l'association par le Conseil d’Administration, représenté par deux Administrateurs désignés à cet effet, ceux-ci agissent conjointement.</w:t>
      </w:r>
    </w:p>
    <w:p w:rsidR="001A7BB1" w:rsidRPr="00414AC3" w:rsidRDefault="001A7BB1">
      <w:pPr>
        <w:pStyle w:val="western"/>
        <w:rPr>
          <w:i w:val="0"/>
          <w:color w:val="000000" w:themeColor="text1"/>
          <w:sz w:val="20"/>
          <w:szCs w:val="20"/>
        </w:rPr>
      </w:pPr>
    </w:p>
    <w:p w:rsidR="001A7BB1" w:rsidRPr="00414AC3" w:rsidRDefault="001A7BB1">
      <w:pPr>
        <w:pStyle w:val="NormalWeb"/>
        <w:spacing w:before="14"/>
        <w:ind w:left="720"/>
        <w:rPr>
          <w:rFonts w:ascii="Arial" w:hAnsi="Arial" w:cs="Arial"/>
          <w:color w:val="000000" w:themeColor="text1"/>
          <w:sz w:val="20"/>
          <w:szCs w:val="20"/>
        </w:rPr>
      </w:pPr>
      <w:r w:rsidRPr="00414AC3">
        <w:rPr>
          <w:rFonts w:ascii="Arial" w:hAnsi="Arial" w:cs="Arial"/>
          <w:color w:val="000000" w:themeColor="text1"/>
          <w:sz w:val="20"/>
          <w:szCs w:val="20"/>
        </w:rPr>
        <w:t>Toutefois, si l’action est intentée contre un membre de l’association, un Administrateur, une personne habilitée à représenter l’association ou un mandataire désigné par l’Assemblée Générale, la décision est prise par l’Assemblée Générale.</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ListParagraph1"/>
        <w:numPr>
          <w:ilvl w:val="0"/>
          <w:numId w:val="9"/>
        </w:numPr>
        <w:spacing w:line="100" w:lineRule="atLeast"/>
        <w:jc w:val="both"/>
        <w:rPr>
          <w:rFonts w:ascii="Arial" w:hAnsi="Arial" w:cs="Arial"/>
          <w:iCs/>
          <w:color w:val="000000" w:themeColor="text1"/>
          <w:lang w:val="fr-BE"/>
        </w:rPr>
      </w:pPr>
      <w:r w:rsidRPr="00414AC3">
        <w:rPr>
          <w:rFonts w:ascii="Arial" w:hAnsi="Arial" w:cs="Arial"/>
          <w:iCs/>
          <w:color w:val="000000" w:themeColor="text1"/>
          <w:lang w:val="fr-BE" w:eastAsia="fr-FR"/>
        </w:rPr>
        <w:t xml:space="preserve">Il est convenu des modalités de représentation et des montants autorisés suivants : </w:t>
      </w:r>
    </w:p>
    <w:p w:rsidR="001A7BB1" w:rsidRPr="00414AC3" w:rsidRDefault="001A7BB1">
      <w:pPr>
        <w:pStyle w:val="ListParagraph1"/>
        <w:spacing w:line="100" w:lineRule="atLeast"/>
        <w:ind w:left="0"/>
        <w:jc w:val="both"/>
        <w:rPr>
          <w:rFonts w:ascii="Arial" w:hAnsi="Arial" w:cs="Arial"/>
          <w:iCs/>
          <w:color w:val="000000" w:themeColor="text1"/>
          <w:lang w:val="fr-BE"/>
        </w:rPr>
      </w:pPr>
    </w:p>
    <w:p w:rsidR="001A7BB1" w:rsidRPr="00414AC3" w:rsidRDefault="001A7BB1">
      <w:pPr>
        <w:pStyle w:val="ListParagraph1"/>
        <w:numPr>
          <w:ilvl w:val="1"/>
          <w:numId w:val="8"/>
        </w:numPr>
        <w:jc w:val="both"/>
        <w:rPr>
          <w:rFonts w:ascii="Arial" w:hAnsi="Arial" w:cs="Arial"/>
          <w:iCs/>
          <w:color w:val="000000" w:themeColor="text1"/>
          <w:lang w:val="fr-BE" w:eastAsia="fr-FR"/>
        </w:rPr>
      </w:pPr>
      <w:r w:rsidRPr="00414AC3">
        <w:rPr>
          <w:rFonts w:ascii="Arial" w:hAnsi="Arial" w:cs="Arial"/>
          <w:iCs/>
          <w:color w:val="000000" w:themeColor="text1"/>
          <w:lang w:val="fr-BE" w:eastAsia="fr-FR"/>
        </w:rPr>
        <w:t xml:space="preserve">Aucune opération portant globalement sur un montant supérieur à 10 000 euros ne pourra être engagée sans l’accord préalable et explicite de l’Assemblée Générale, accord matérialisé par l’inscription de l’approbation de l’opération au procès-verbal de l’Assemblée Générale ayant statué sur ce point et pour autant que ledit point ait été repris dans la convocation à cette Assemblée Générale. </w:t>
      </w:r>
    </w:p>
    <w:p w:rsidR="001A7BB1" w:rsidRPr="00414AC3" w:rsidRDefault="001A7BB1">
      <w:pPr>
        <w:pStyle w:val="ListParagraph1"/>
        <w:spacing w:line="100" w:lineRule="atLeast"/>
        <w:ind w:left="1440"/>
        <w:jc w:val="both"/>
        <w:rPr>
          <w:rFonts w:ascii="Arial" w:hAnsi="Arial" w:cs="Arial"/>
          <w:iCs/>
          <w:color w:val="000000" w:themeColor="text1"/>
          <w:lang w:val="fr-BE" w:eastAsia="fr-FR"/>
        </w:rPr>
      </w:pPr>
    </w:p>
    <w:p w:rsidR="001A7BB1" w:rsidRPr="00414AC3" w:rsidRDefault="001A7BB1">
      <w:pPr>
        <w:pStyle w:val="ListParagraph1"/>
        <w:spacing w:line="100" w:lineRule="atLeast"/>
        <w:ind w:left="1440"/>
        <w:jc w:val="both"/>
        <w:rPr>
          <w:rFonts w:ascii="Arial" w:hAnsi="Arial" w:cs="Arial"/>
          <w:iCs/>
          <w:color w:val="000000" w:themeColor="text1"/>
          <w:lang w:val="fr-BE" w:eastAsia="fr-FR"/>
        </w:rPr>
      </w:pPr>
      <w:r w:rsidRPr="00414AC3">
        <w:rPr>
          <w:rFonts w:ascii="Arial" w:hAnsi="Arial" w:cs="Arial"/>
          <w:iCs/>
          <w:color w:val="000000" w:themeColor="text1"/>
          <w:lang w:val="fr-BE" w:eastAsia="fr-FR"/>
        </w:rPr>
        <w:t xml:space="preserve">Tout engagement faisant partie d’une enveloppe budgétaire votée par l’Assemblée Générale est considéré comme ayant respecté les dispositions prévues ci-avant. </w:t>
      </w:r>
    </w:p>
    <w:p w:rsidR="001A7BB1" w:rsidRPr="00414AC3" w:rsidRDefault="001A7BB1">
      <w:pPr>
        <w:pStyle w:val="ListParagraph1"/>
        <w:spacing w:line="100" w:lineRule="atLeast"/>
        <w:ind w:left="1440"/>
        <w:jc w:val="both"/>
        <w:rPr>
          <w:rFonts w:ascii="Arial" w:hAnsi="Arial" w:cs="Arial"/>
          <w:iCs/>
          <w:color w:val="000000" w:themeColor="text1"/>
          <w:lang w:val="fr-BE" w:eastAsia="fr-FR"/>
        </w:rPr>
      </w:pPr>
    </w:p>
    <w:p w:rsidR="001A7BB1" w:rsidRPr="00414AC3" w:rsidRDefault="001A7BB1">
      <w:pPr>
        <w:spacing w:line="100" w:lineRule="atLeast"/>
        <w:ind w:left="1418" w:hanging="284"/>
        <w:jc w:val="both"/>
        <w:rPr>
          <w:rFonts w:ascii="Arial" w:hAnsi="Arial" w:cs="Arial"/>
          <w:iCs/>
          <w:color w:val="000000" w:themeColor="text1"/>
          <w:lang w:val="fr-BE" w:eastAsia="fr-FR"/>
        </w:rPr>
      </w:pPr>
      <w:r w:rsidRPr="00414AC3">
        <w:rPr>
          <w:rFonts w:ascii="Arial" w:hAnsi="Arial" w:cs="Arial"/>
          <w:iCs/>
          <w:color w:val="000000" w:themeColor="text1"/>
          <w:lang w:val="fr-BE" w:eastAsia="fr-FR"/>
        </w:rPr>
        <w:t xml:space="preserve">2° Aucune opération non reprise dans une enveloppe budgétaire approuvée par l’Assemblée Générale et portant globalement sur un montant supérieur à 1 000 euros ne pourra être engagée sans l’accord préalable et explicite du Conseil d’Administration, accord matérialisé par l’inscription de l’approbation de l’opération au procès-verbal du Conseil d’Administration ayant statué sur ce point. </w:t>
      </w:r>
    </w:p>
    <w:p w:rsidR="001A7BB1" w:rsidRPr="00414AC3" w:rsidRDefault="001A7BB1">
      <w:pPr>
        <w:spacing w:line="100" w:lineRule="atLeast"/>
        <w:ind w:left="1418" w:hanging="284"/>
        <w:jc w:val="both"/>
        <w:rPr>
          <w:rFonts w:ascii="Arial" w:hAnsi="Arial" w:cs="Arial"/>
          <w:iCs/>
          <w:color w:val="000000" w:themeColor="text1"/>
          <w:lang w:val="fr-BE" w:eastAsia="fr-FR"/>
        </w:rPr>
      </w:pPr>
    </w:p>
    <w:p w:rsidR="001A7BB1" w:rsidRPr="00414AC3" w:rsidRDefault="001A7BB1">
      <w:pPr>
        <w:spacing w:line="100" w:lineRule="atLeast"/>
        <w:ind w:left="1418" w:hanging="284"/>
        <w:jc w:val="both"/>
        <w:rPr>
          <w:rFonts w:ascii="Arial" w:hAnsi="Arial" w:cs="Arial"/>
          <w:iCs/>
          <w:color w:val="000000" w:themeColor="text1"/>
          <w:lang w:val="fr-BE"/>
        </w:rPr>
      </w:pPr>
      <w:r w:rsidRPr="00414AC3">
        <w:rPr>
          <w:rFonts w:ascii="Arial" w:hAnsi="Arial" w:cs="Arial"/>
          <w:iCs/>
          <w:color w:val="000000" w:themeColor="text1"/>
          <w:lang w:val="fr-BE" w:eastAsia="fr-FR"/>
        </w:rPr>
        <w:t>3° Pour tout engagement, quelle qu’en soit la nature, d’un montant supérieur à 1 000 euros, l’Association ne sera valablement engagée que par la signature conjointe de deux Administrateurs.</w:t>
      </w:r>
    </w:p>
    <w:p w:rsidR="001A7BB1" w:rsidRPr="00414AC3" w:rsidRDefault="001A7BB1">
      <w:pPr>
        <w:spacing w:line="100" w:lineRule="atLeast"/>
        <w:ind w:left="1418" w:hanging="284"/>
        <w:jc w:val="both"/>
        <w:rPr>
          <w:rFonts w:ascii="Arial" w:hAnsi="Arial" w:cs="Arial"/>
          <w:iCs/>
          <w:color w:val="000000" w:themeColor="text1"/>
          <w:lang w:val="fr-BE"/>
        </w:rPr>
      </w:pPr>
    </w:p>
    <w:p w:rsidR="001A7BB1" w:rsidRPr="00414AC3" w:rsidRDefault="001A7BB1">
      <w:pPr>
        <w:pStyle w:val="ListParagraph1"/>
        <w:numPr>
          <w:ilvl w:val="0"/>
          <w:numId w:val="9"/>
        </w:numPr>
        <w:spacing w:line="100" w:lineRule="atLeast"/>
        <w:jc w:val="both"/>
        <w:rPr>
          <w:rFonts w:ascii="Arial" w:hAnsi="Arial" w:cs="Arial"/>
          <w:iCs/>
          <w:color w:val="000000" w:themeColor="text1"/>
          <w:lang w:val="fr-BE" w:eastAsia="fr-FR"/>
        </w:rPr>
      </w:pPr>
      <w:r w:rsidRPr="00414AC3">
        <w:rPr>
          <w:rFonts w:ascii="Arial" w:hAnsi="Arial" w:cs="Arial"/>
          <w:iCs/>
          <w:color w:val="000000" w:themeColor="text1"/>
          <w:lang w:val="fr-BE" w:eastAsia="fr-FR"/>
        </w:rPr>
        <w:t xml:space="preserve">Si un Administrateur a, directement ou indirectement, un conflit d’intérêt de nature patrimoniale – au sens large – à une décision ou à une opération relevant du Conseil d’Administration ou de sa fonction particulière, il doit le communiquer sans délai aux autres Administrateurs par écrit et en tout cas avant la délibération du Conseil d’Administration sur ce point. </w:t>
      </w:r>
    </w:p>
    <w:p w:rsidR="001A7BB1" w:rsidRPr="00414AC3" w:rsidRDefault="001A7BB1">
      <w:pPr>
        <w:pStyle w:val="ListParagraph1"/>
        <w:jc w:val="both"/>
        <w:rPr>
          <w:rFonts w:ascii="Arial" w:hAnsi="Arial" w:cs="Arial"/>
          <w:iCs/>
          <w:color w:val="000000" w:themeColor="text1"/>
          <w:lang w:val="fr-BE" w:eastAsia="fr-FR"/>
        </w:rPr>
      </w:pPr>
    </w:p>
    <w:p w:rsidR="001A7BB1" w:rsidRPr="00414AC3" w:rsidRDefault="001A7BB1">
      <w:pPr>
        <w:pStyle w:val="NormalWeb"/>
        <w:ind w:left="720"/>
        <w:rPr>
          <w:rFonts w:ascii="Arial" w:hAnsi="Arial" w:cs="Arial"/>
          <w:iCs/>
          <w:color w:val="000000" w:themeColor="text1"/>
          <w:lang w:eastAsia="fr-FR"/>
        </w:rPr>
      </w:pPr>
      <w:r w:rsidRPr="00414AC3">
        <w:rPr>
          <w:rFonts w:ascii="Arial" w:hAnsi="Arial" w:cs="Arial"/>
          <w:iCs/>
          <w:color w:val="000000" w:themeColor="text1"/>
          <w:sz w:val="22"/>
          <w:szCs w:val="22"/>
        </w:rPr>
        <w:t xml:space="preserve">Par conflit d’intérêt on entend : « Une situation dans laquelle l’Administrateur détient ou sert, à titre privé, des intérêts qui pourraient avoir une influence sur son objectivité dans l’exercice de sa fonction. On entend par «intérêt privé» un intérêt étranger à celui de l’Association qu’il soit direct personnel, ou indirect concernant des parents, amis, coproducteurs commerciaux ou d’autres organisations. L’intérêt privé peut de ce fait affecter le discernement de l’Administrateur qui n’est ainsi plus exclusivement centré sur l’intérêt social de la mission. </w:t>
      </w:r>
    </w:p>
    <w:p w:rsidR="001A7BB1" w:rsidRPr="00414AC3" w:rsidRDefault="001A7BB1">
      <w:pPr>
        <w:pStyle w:val="ListParagraph1"/>
        <w:spacing w:line="100" w:lineRule="atLeast"/>
        <w:jc w:val="both"/>
        <w:rPr>
          <w:rFonts w:ascii="Arial" w:hAnsi="Arial" w:cs="Arial"/>
          <w:iCs/>
          <w:color w:val="000000" w:themeColor="text1"/>
          <w:lang w:val="fr-BE" w:eastAsia="fr-FR"/>
        </w:rPr>
      </w:pPr>
    </w:p>
    <w:p w:rsidR="001A7BB1" w:rsidRPr="00414AC3" w:rsidRDefault="001A7BB1">
      <w:pPr>
        <w:pStyle w:val="ListParagraph1"/>
        <w:spacing w:line="100" w:lineRule="atLeast"/>
        <w:jc w:val="both"/>
        <w:rPr>
          <w:rFonts w:ascii="Arial" w:hAnsi="Arial" w:cs="Arial"/>
          <w:iCs/>
          <w:color w:val="000000" w:themeColor="text1"/>
          <w:lang w:val="fr-BE" w:eastAsia="fr-FR"/>
        </w:rPr>
      </w:pPr>
      <w:r w:rsidRPr="00414AC3">
        <w:rPr>
          <w:rFonts w:ascii="Arial" w:hAnsi="Arial" w:cs="Arial"/>
          <w:iCs/>
          <w:color w:val="000000" w:themeColor="text1"/>
          <w:lang w:val="fr-BE" w:eastAsia="fr-FR"/>
        </w:rPr>
        <w:t xml:space="preserve">Sa déclaration, ainsi que les raisons justifiant de l’intérêt patrimonial qui existe dans le chef de l’Administrateur concerné, doivent figurer dans le procès-verbal du Conseil d’Administration qui devra prendre la décision. </w:t>
      </w:r>
      <w:bookmarkStart w:id="26" w:name="6"/>
      <w:bookmarkEnd w:id="26"/>
    </w:p>
    <w:p w:rsidR="001A7BB1" w:rsidRPr="00414AC3" w:rsidRDefault="001A7BB1">
      <w:pPr>
        <w:spacing w:line="100" w:lineRule="atLeast"/>
        <w:ind w:left="708" w:firstLine="12"/>
        <w:jc w:val="both"/>
        <w:rPr>
          <w:rFonts w:ascii="Arial" w:hAnsi="Arial" w:cs="Arial"/>
          <w:iCs/>
          <w:color w:val="000000" w:themeColor="text1"/>
          <w:lang w:val="fr-BE" w:eastAsia="fr-FR"/>
        </w:rPr>
      </w:pPr>
    </w:p>
    <w:p w:rsidR="001A7BB1" w:rsidRPr="00414AC3" w:rsidRDefault="001A7BB1">
      <w:pPr>
        <w:spacing w:line="100" w:lineRule="atLeast"/>
        <w:ind w:left="708" w:firstLine="12"/>
        <w:jc w:val="both"/>
        <w:rPr>
          <w:rFonts w:ascii="Arial" w:hAnsi="Arial" w:cs="Arial"/>
          <w:iCs/>
          <w:color w:val="000000" w:themeColor="text1"/>
          <w:lang w:val="fr-BE" w:eastAsia="fr-FR"/>
        </w:rPr>
      </w:pPr>
      <w:r w:rsidRPr="00414AC3">
        <w:rPr>
          <w:rFonts w:ascii="Arial" w:hAnsi="Arial" w:cs="Arial"/>
          <w:iCs/>
          <w:color w:val="000000" w:themeColor="text1"/>
          <w:lang w:val="fr-BE" w:eastAsia="fr-FR"/>
        </w:rPr>
        <w:t xml:space="preserve">L’Association peut agir en nullité des décisions prises ou des opérations accomplies en violation des règles prévues au présent article, si l’autre partie à ces décisions ou opérations avait ou devait avoir connaissance de cette violation. </w:t>
      </w:r>
    </w:p>
    <w:p w:rsidR="001A7BB1" w:rsidRPr="00414AC3" w:rsidRDefault="001A7BB1">
      <w:pPr>
        <w:spacing w:line="100" w:lineRule="atLeast"/>
        <w:ind w:left="708" w:firstLine="12"/>
        <w:jc w:val="both"/>
        <w:rPr>
          <w:rFonts w:ascii="Arial" w:hAnsi="Arial" w:cs="Arial"/>
          <w:iCs/>
          <w:color w:val="000000" w:themeColor="text1"/>
          <w:lang w:val="fr-BE" w:eastAsia="fr-FR"/>
        </w:rPr>
      </w:pPr>
    </w:p>
    <w:p w:rsidR="001A7BB1" w:rsidRPr="00414AC3" w:rsidRDefault="001A7BB1">
      <w:pPr>
        <w:pStyle w:val="ListParagraph1"/>
        <w:spacing w:line="100" w:lineRule="atLeast"/>
        <w:jc w:val="both"/>
        <w:rPr>
          <w:rFonts w:ascii="Arial" w:hAnsi="Arial" w:cs="Arial"/>
          <w:color w:val="000000" w:themeColor="text1"/>
          <w:lang w:val="fr-BE"/>
        </w:rPr>
      </w:pPr>
      <w:r w:rsidRPr="00414AC3">
        <w:rPr>
          <w:rFonts w:ascii="Arial" w:hAnsi="Arial" w:cs="Arial"/>
          <w:iCs/>
          <w:color w:val="000000" w:themeColor="text1"/>
          <w:lang w:val="fr-BE" w:eastAsia="fr-FR"/>
        </w:rPr>
        <w:t xml:space="preserve">Les décisions du Conseil d’Administration sont consignées dans un registre spécial conservé au siège social de l’Association, le procès-verbal de chaque séance étant soumis à l’approbation du Conseil d’Administration et signé par au moins deux Administrateurs. </w:t>
      </w:r>
    </w:p>
    <w:p w:rsidR="001A7BB1" w:rsidRPr="00414AC3" w:rsidRDefault="001A7BB1">
      <w:pPr>
        <w:pStyle w:val="ListParagraph1"/>
        <w:spacing w:line="100" w:lineRule="atLeast"/>
        <w:jc w:val="both"/>
        <w:rPr>
          <w:rFonts w:ascii="Arial" w:hAnsi="Arial" w:cs="Arial"/>
          <w:color w:val="000000" w:themeColor="text1"/>
          <w:lang w:val="fr-BE"/>
        </w:rPr>
      </w:pPr>
    </w:p>
    <w:p w:rsidR="001A7BB1" w:rsidRPr="00414AC3" w:rsidRDefault="001A7BB1">
      <w:pPr>
        <w:pStyle w:val="ListParagraph1"/>
        <w:spacing w:line="100" w:lineRule="atLeast"/>
        <w:ind w:left="1418" w:hanging="284"/>
        <w:jc w:val="both"/>
        <w:rPr>
          <w:rFonts w:ascii="Arial" w:hAnsi="Arial" w:cs="Arial"/>
          <w:iCs/>
          <w:color w:val="000000" w:themeColor="text1"/>
          <w:lang w:val="fr-BE" w:eastAsia="fr-FR"/>
        </w:rPr>
      </w:pP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western"/>
        <w:rPr>
          <w:i w:val="0"/>
          <w:iCs w:val="0"/>
          <w:color w:val="000000" w:themeColor="text1"/>
          <w:sz w:val="20"/>
          <w:szCs w:val="20"/>
        </w:rPr>
      </w:pPr>
    </w:p>
    <w:p w:rsidR="001A7BB1" w:rsidRPr="00414AC3" w:rsidRDefault="001A7BB1">
      <w:pPr>
        <w:pStyle w:val="NormalWeb"/>
        <w:spacing w:before="14"/>
        <w:ind w:firstLine="709"/>
        <w:rPr>
          <w:rFonts w:ascii="Arial" w:hAnsi="Arial" w:cs="Arial"/>
          <w:color w:val="000000" w:themeColor="text1"/>
          <w:sz w:val="20"/>
          <w:szCs w:val="20"/>
        </w:rPr>
      </w:pPr>
      <w:r w:rsidRPr="00414AC3">
        <w:rPr>
          <w:rFonts w:ascii="Arial" w:hAnsi="Arial" w:cs="Arial"/>
          <w:b/>
          <w:bCs/>
          <w:color w:val="000000" w:themeColor="text1"/>
          <w:sz w:val="20"/>
          <w:szCs w:val="20"/>
        </w:rPr>
        <w:t>TITRE VII. Dispositions diverses</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 xml:space="preserve">Un règlement d’ordre intérieur </w:t>
      </w:r>
      <w:r w:rsidRPr="00414AC3">
        <w:rPr>
          <w:rFonts w:ascii="Arial" w:hAnsi="Arial" w:cs="Arial"/>
          <w:iCs/>
          <w:color w:val="000000" w:themeColor="text1"/>
          <w:sz w:val="20"/>
          <w:szCs w:val="20"/>
        </w:rPr>
        <w:t xml:space="preserve">doit-être instauré sur proposition du Conseil d’Administration. </w:t>
      </w:r>
      <w:r w:rsidRPr="00414AC3">
        <w:rPr>
          <w:rFonts w:ascii="Arial" w:hAnsi="Arial" w:cs="Arial"/>
          <w:color w:val="000000" w:themeColor="text1"/>
          <w:sz w:val="20"/>
          <w:szCs w:val="20"/>
        </w:rPr>
        <w:t>Son acceptation ainsi que les  modifications qui pourraient y être apportées nécessitent l'approbation de l’Assemblée Générale</w:t>
      </w:r>
      <w:r w:rsidR="00414AC3">
        <w:rPr>
          <w:rFonts w:ascii="Arial" w:hAnsi="Arial" w:cs="Arial"/>
          <w:color w:val="000000" w:themeColor="text1"/>
          <w:sz w:val="20"/>
          <w:szCs w:val="20"/>
        </w:rPr>
        <w:t xml:space="preserve"> statuant </w:t>
      </w:r>
      <w:r w:rsidRPr="00414AC3">
        <w:rPr>
          <w:rFonts w:ascii="Arial" w:hAnsi="Arial" w:cs="Arial"/>
          <w:color w:val="000000" w:themeColor="text1"/>
          <w:sz w:val="20"/>
          <w:szCs w:val="20"/>
        </w:rPr>
        <w:t xml:space="preserve">à la majorité des deux tiers des voix des membres présents </w:t>
      </w:r>
      <w:r w:rsidRPr="00414AC3">
        <w:rPr>
          <w:rFonts w:ascii="Arial" w:hAnsi="Arial" w:cs="Arial"/>
          <w:iCs/>
          <w:color w:val="000000" w:themeColor="text1"/>
          <w:sz w:val="20"/>
          <w:szCs w:val="20"/>
        </w:rPr>
        <w:t>ou valablement</w:t>
      </w:r>
      <w:r w:rsidRPr="00414AC3">
        <w:rPr>
          <w:rFonts w:ascii="Arial" w:hAnsi="Arial" w:cs="Arial"/>
          <w:color w:val="000000" w:themeColor="text1"/>
          <w:sz w:val="20"/>
          <w:szCs w:val="20"/>
        </w:rPr>
        <w:t xml:space="preserve"> représentés.</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L’exercice social commence le 1</w:t>
      </w:r>
      <w:r w:rsidRPr="00414AC3">
        <w:rPr>
          <w:rFonts w:ascii="Arial" w:hAnsi="Arial" w:cs="Arial"/>
          <w:color w:val="000000" w:themeColor="text1"/>
          <w:sz w:val="20"/>
          <w:szCs w:val="20"/>
          <w:vertAlign w:val="superscript"/>
        </w:rPr>
        <w:t>er</w:t>
      </w:r>
      <w:r w:rsidRPr="00414AC3">
        <w:rPr>
          <w:rFonts w:ascii="Arial" w:hAnsi="Arial" w:cs="Arial"/>
          <w:color w:val="000000" w:themeColor="text1"/>
          <w:sz w:val="20"/>
          <w:szCs w:val="20"/>
        </w:rPr>
        <w:t xml:space="preserve"> janvier pour se terminer 31 décembre. </w:t>
      </w:r>
    </w:p>
    <w:p w:rsidR="001A7BB1" w:rsidRPr="00414AC3" w:rsidRDefault="001A7BB1">
      <w:pPr>
        <w:pStyle w:val="NormalWeb"/>
        <w:spacing w:before="14"/>
        <w:ind w:left="709"/>
        <w:rPr>
          <w:rFonts w:ascii="Arial" w:hAnsi="Arial" w:cs="Arial"/>
          <w:color w:val="000000" w:themeColor="text1"/>
          <w:sz w:val="20"/>
          <w:szCs w:val="20"/>
        </w:rPr>
      </w:pPr>
      <w:r w:rsidRPr="00414AC3">
        <w:rPr>
          <w:rFonts w:ascii="Arial" w:hAnsi="Arial" w:cs="Arial"/>
          <w:color w:val="000000" w:themeColor="text1"/>
          <w:sz w:val="20"/>
          <w:szCs w:val="20"/>
        </w:rPr>
        <w:t>Les comptes de l’exercice écoulé, le budget pour l’exercice suivant seront soumis annuellement pour approbation à l’Assemblée Générale.</w:t>
      </w:r>
    </w:p>
    <w:p w:rsidR="001A7BB1" w:rsidRPr="00414AC3" w:rsidRDefault="001A7BB1">
      <w:pPr>
        <w:pStyle w:val="NormalWeb"/>
        <w:spacing w:before="14"/>
        <w:ind w:left="709"/>
        <w:rPr>
          <w:rFonts w:ascii="Arial" w:hAnsi="Arial" w:cs="Arial"/>
          <w:color w:val="000000" w:themeColor="text1"/>
          <w:sz w:val="20"/>
          <w:szCs w:val="20"/>
        </w:rPr>
      </w:pPr>
    </w:p>
    <w:p w:rsidR="001A7BB1" w:rsidRPr="00414AC3" w:rsidRDefault="001A7BB1">
      <w:pPr>
        <w:pStyle w:val="NormalWeb"/>
        <w:spacing w:before="14"/>
        <w:ind w:left="709"/>
        <w:rPr>
          <w:color w:val="000000" w:themeColor="text1"/>
          <w:sz w:val="20"/>
          <w:szCs w:val="20"/>
        </w:rPr>
      </w:pPr>
      <w:r w:rsidRPr="00414AC3">
        <w:rPr>
          <w:rFonts w:ascii="Arial" w:hAnsi="Arial" w:cs="Arial"/>
          <w:color w:val="000000" w:themeColor="text1"/>
          <w:sz w:val="20"/>
          <w:szCs w:val="20"/>
        </w:rPr>
        <w:t xml:space="preserve">Le budget présente les recettes et les dépenses ordinaires et extraordinaires de l’exercice </w:t>
      </w:r>
      <w:r w:rsidRPr="00414AC3">
        <w:rPr>
          <w:rFonts w:ascii="Arial" w:hAnsi="Arial" w:cs="Arial"/>
          <w:iCs/>
          <w:color w:val="000000" w:themeColor="text1"/>
          <w:sz w:val="20"/>
          <w:szCs w:val="20"/>
        </w:rPr>
        <w:t>social suivant.</w:t>
      </w:r>
      <w:r w:rsidRPr="00414AC3">
        <w:rPr>
          <w:rFonts w:ascii="Arial" w:hAnsi="Arial" w:cs="Arial"/>
          <w:b/>
          <w:bCs/>
          <w:iCs/>
          <w:color w:val="000000" w:themeColor="text1"/>
          <w:sz w:val="20"/>
          <w:szCs w:val="20"/>
        </w:rPr>
        <w:t xml:space="preserve"> </w:t>
      </w:r>
    </w:p>
    <w:p w:rsidR="001A7BB1" w:rsidRPr="00414AC3" w:rsidRDefault="001A7BB1">
      <w:pPr>
        <w:pStyle w:val="western"/>
        <w:ind w:left="709"/>
        <w:rPr>
          <w:i w:val="0"/>
          <w:iCs w:val="0"/>
          <w:color w:val="000000" w:themeColor="text1"/>
          <w:sz w:val="20"/>
          <w:szCs w:val="20"/>
        </w:rPr>
      </w:pPr>
      <w:r w:rsidRPr="00414AC3">
        <w:rPr>
          <w:i w:val="0"/>
          <w:iCs w:val="0"/>
          <w:color w:val="000000" w:themeColor="text1"/>
          <w:sz w:val="20"/>
          <w:szCs w:val="20"/>
        </w:rPr>
        <w:t>L'exercice social commence le 1</w:t>
      </w:r>
      <w:r w:rsidRPr="00414AC3">
        <w:rPr>
          <w:i w:val="0"/>
          <w:iCs w:val="0"/>
          <w:color w:val="000000" w:themeColor="text1"/>
          <w:sz w:val="20"/>
          <w:szCs w:val="20"/>
          <w:vertAlign w:val="superscript"/>
        </w:rPr>
        <w:t>er</w:t>
      </w:r>
      <w:r w:rsidRPr="00414AC3">
        <w:rPr>
          <w:i w:val="0"/>
          <w:iCs w:val="0"/>
          <w:color w:val="000000" w:themeColor="text1"/>
          <w:sz w:val="20"/>
          <w:szCs w:val="20"/>
        </w:rPr>
        <w:t xml:space="preserve"> janvier pour se terminer le 31 décembre.</w:t>
      </w:r>
    </w:p>
    <w:p w:rsidR="001A7BB1" w:rsidRPr="00414AC3" w:rsidRDefault="001A7BB1">
      <w:pPr>
        <w:pStyle w:val="western"/>
        <w:ind w:left="709"/>
        <w:rPr>
          <w:i w:val="0"/>
          <w:color w:val="000000" w:themeColor="text1"/>
          <w:sz w:val="20"/>
          <w:szCs w:val="20"/>
        </w:rPr>
      </w:pPr>
      <w:r w:rsidRPr="00414AC3">
        <w:rPr>
          <w:i w:val="0"/>
          <w:iCs w:val="0"/>
          <w:color w:val="000000" w:themeColor="text1"/>
          <w:sz w:val="20"/>
          <w:szCs w:val="20"/>
        </w:rPr>
        <w:t>Par exception, le premier exercice débutera le jour de la fondation pour se terminer le 31</w:t>
      </w:r>
      <w:ins w:id="27" w:author="dortu" w:date="2013-07-09T21:00:00Z">
        <w:r w:rsidRPr="00414AC3">
          <w:rPr>
            <w:i w:val="0"/>
            <w:iCs w:val="0"/>
            <w:color w:val="000000" w:themeColor="text1"/>
            <w:sz w:val="20"/>
            <w:szCs w:val="20"/>
          </w:rPr>
          <w:t xml:space="preserve"> </w:t>
        </w:r>
      </w:ins>
      <w:r w:rsidRPr="00414AC3">
        <w:rPr>
          <w:i w:val="0"/>
          <w:iCs w:val="0"/>
          <w:color w:val="000000" w:themeColor="text1"/>
          <w:sz w:val="20"/>
          <w:szCs w:val="20"/>
        </w:rPr>
        <w:t>décembre de l’année suivante.</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 xml:space="preserve">En cas de dissolution volontaire, l’Assemblée Générale désigne un ou deux liquidateurs, détermine leurs pouvoirs et indique l'affectation à donner à l'actif net de l'avoir social, lequel doit être affecté à une fin désintéressée. Cet actif net de l'avoir social doit être affecté à une association de but et d'objet similaires à ceux de la présente association. </w:t>
      </w:r>
    </w:p>
    <w:p w:rsidR="001A7BB1" w:rsidRPr="00414AC3" w:rsidRDefault="001A7BB1">
      <w:pPr>
        <w:pStyle w:val="NormalWeb"/>
        <w:spacing w:before="14"/>
        <w:rPr>
          <w:rFonts w:ascii="Arial" w:hAnsi="Arial" w:cs="Arial"/>
          <w:color w:val="000000" w:themeColor="text1"/>
          <w:sz w:val="20"/>
          <w:szCs w:val="20"/>
        </w:rPr>
      </w:pPr>
    </w:p>
    <w:p w:rsidR="001A7BB1" w:rsidRPr="00414AC3" w:rsidRDefault="001A7BB1">
      <w:pPr>
        <w:pStyle w:val="NormalWeb"/>
        <w:numPr>
          <w:ilvl w:val="0"/>
          <w:numId w:val="9"/>
        </w:numPr>
        <w:spacing w:before="14"/>
        <w:rPr>
          <w:rFonts w:ascii="Arial" w:hAnsi="Arial" w:cs="Arial"/>
          <w:b/>
          <w:bCs/>
          <w:color w:val="000000" w:themeColor="text1"/>
          <w:sz w:val="20"/>
          <w:szCs w:val="20"/>
        </w:rPr>
      </w:pPr>
      <w:r w:rsidRPr="00414AC3">
        <w:rPr>
          <w:rFonts w:ascii="Arial" w:hAnsi="Arial" w:cs="Arial"/>
          <w:color w:val="000000" w:themeColor="text1"/>
          <w:sz w:val="20"/>
          <w:szCs w:val="20"/>
        </w:rPr>
        <w:t>Tout ce qui n’est pas prévu explicitement aux présents statuts est réglé par la loi du 27 juin 1921, modifiée par la loi du 2 mai 2002 régissant les associations sans but lucratif.</w:t>
      </w:r>
    </w:p>
    <w:p w:rsidR="001A7BB1" w:rsidRPr="00414AC3" w:rsidRDefault="001A7BB1">
      <w:pPr>
        <w:pStyle w:val="NormalWeb"/>
        <w:spacing w:before="14"/>
        <w:rPr>
          <w:rFonts w:ascii="Arial" w:hAnsi="Arial" w:cs="Arial"/>
          <w:b/>
          <w:bCs/>
          <w:color w:val="000000" w:themeColor="text1"/>
          <w:sz w:val="20"/>
          <w:szCs w:val="20"/>
        </w:rPr>
      </w:pPr>
    </w:p>
    <w:p w:rsidR="001A7BB1" w:rsidRPr="00414AC3" w:rsidRDefault="001A7BB1">
      <w:pPr>
        <w:pStyle w:val="NormalWeb"/>
        <w:numPr>
          <w:ilvl w:val="0"/>
          <w:numId w:val="9"/>
        </w:numPr>
        <w:spacing w:before="14"/>
        <w:rPr>
          <w:rFonts w:ascii="Arial" w:hAnsi="Arial" w:cs="Arial"/>
          <w:color w:val="000000" w:themeColor="text1"/>
          <w:sz w:val="20"/>
          <w:szCs w:val="20"/>
        </w:rPr>
      </w:pPr>
      <w:r w:rsidRPr="00414AC3">
        <w:rPr>
          <w:rFonts w:ascii="Arial" w:hAnsi="Arial" w:cs="Arial"/>
          <w:color w:val="000000" w:themeColor="text1"/>
          <w:sz w:val="20"/>
          <w:szCs w:val="20"/>
        </w:rPr>
        <w:t xml:space="preserve">Les travaux de recherche de tous types effectués par les membres dans le cadre de l’ASBL font partie du patrimoine de l‘association. Il en est de même des résultats du travail qui serait effectué par toute personne employée par l’association. Une copie de tous les documents relatifs à ces recherches devra être conservée au siège de l’association. </w:t>
      </w:r>
    </w:p>
    <w:p w:rsidR="001A7BB1" w:rsidRPr="00414AC3" w:rsidRDefault="001A7BB1">
      <w:pPr>
        <w:pStyle w:val="NormalWeb"/>
        <w:spacing w:before="14"/>
        <w:rPr>
          <w:rFonts w:ascii="Arial" w:hAnsi="Arial" w:cs="Arial"/>
          <w:color w:val="000000" w:themeColor="text1"/>
          <w:sz w:val="20"/>
          <w:szCs w:val="20"/>
        </w:rPr>
      </w:pPr>
      <w:r w:rsidRPr="00414AC3">
        <w:rPr>
          <w:rFonts w:ascii="Arial" w:hAnsi="Arial" w:cs="Arial"/>
          <w:color w:val="000000" w:themeColor="text1"/>
          <w:sz w:val="20"/>
          <w:szCs w:val="20"/>
        </w:rPr>
        <w:t xml:space="preserve">Les personnes employées par l’association pourront participer aux décisions concernant l’utilisation de la recherche en tant que personnes qualifiées. </w:t>
      </w:r>
    </w:p>
    <w:p w:rsidR="001A7BB1" w:rsidRPr="00414AC3" w:rsidRDefault="001A7BB1">
      <w:pPr>
        <w:pStyle w:val="NormalWeb"/>
        <w:spacing w:before="14"/>
        <w:ind w:firstLine="288"/>
        <w:rPr>
          <w:rFonts w:ascii="Arial" w:hAnsi="Arial" w:cs="Arial"/>
          <w:color w:val="000000" w:themeColor="text1"/>
          <w:sz w:val="20"/>
          <w:szCs w:val="20"/>
        </w:rPr>
      </w:pPr>
    </w:p>
    <w:p w:rsidR="001A7BB1" w:rsidRPr="00414AC3" w:rsidRDefault="001A7BB1">
      <w:pPr>
        <w:pStyle w:val="NormalWeb"/>
        <w:spacing w:before="14"/>
        <w:ind w:firstLine="288"/>
        <w:rPr>
          <w:rFonts w:ascii="Arial" w:hAnsi="Arial" w:cs="Arial"/>
          <w:color w:val="000000" w:themeColor="text1"/>
          <w:sz w:val="20"/>
          <w:szCs w:val="20"/>
        </w:rPr>
      </w:pPr>
    </w:p>
    <w:p w:rsidR="001A7BB1" w:rsidRPr="00414AC3" w:rsidRDefault="001A7BB1">
      <w:pPr>
        <w:pStyle w:val="NormalWeb"/>
        <w:spacing w:before="14"/>
        <w:ind w:firstLine="709"/>
        <w:rPr>
          <w:color w:val="000000" w:themeColor="text1"/>
          <w:sz w:val="20"/>
          <w:szCs w:val="20"/>
        </w:rPr>
      </w:pPr>
      <w:r w:rsidRPr="00414AC3">
        <w:rPr>
          <w:rFonts w:ascii="Arial" w:hAnsi="Arial" w:cs="Arial"/>
          <w:b/>
          <w:bCs/>
          <w:color w:val="000000" w:themeColor="text1"/>
          <w:sz w:val="20"/>
          <w:szCs w:val="20"/>
        </w:rPr>
        <w:t>TITRE VIII. Dispositions transitoires</w:t>
      </w:r>
    </w:p>
    <w:p w:rsidR="001A7BB1" w:rsidRPr="00414AC3" w:rsidRDefault="001A7BB1">
      <w:pPr>
        <w:pStyle w:val="western"/>
        <w:rPr>
          <w:i w:val="0"/>
          <w:color w:val="000000" w:themeColor="text1"/>
          <w:sz w:val="20"/>
          <w:szCs w:val="20"/>
        </w:rPr>
      </w:pPr>
    </w:p>
    <w:p w:rsidR="001A7BB1" w:rsidRPr="00414AC3" w:rsidRDefault="001A7BB1">
      <w:pPr>
        <w:pStyle w:val="NormalWeb"/>
        <w:rPr>
          <w:rFonts w:ascii="Arial" w:hAnsi="Arial" w:cs="Arial"/>
          <w:color w:val="000000" w:themeColor="text1"/>
          <w:sz w:val="20"/>
          <w:szCs w:val="20"/>
        </w:rPr>
      </w:pPr>
      <w:r w:rsidRPr="00414AC3">
        <w:rPr>
          <w:rFonts w:ascii="Arial" w:hAnsi="Arial" w:cs="Arial"/>
          <w:b/>
          <w:bCs/>
          <w:color w:val="000000" w:themeColor="text1"/>
          <w:sz w:val="20"/>
          <w:szCs w:val="20"/>
        </w:rPr>
        <w:t>A) Décisions des fondateurs réunis en Assemblée Générale :</w:t>
      </w:r>
    </w:p>
    <w:p w:rsidR="001A7BB1" w:rsidRPr="00414AC3" w:rsidRDefault="001A7BB1">
      <w:pPr>
        <w:pStyle w:val="NormalWeb"/>
        <w:rPr>
          <w:b/>
          <w:bCs/>
          <w:color w:val="000000" w:themeColor="text1"/>
          <w:sz w:val="20"/>
          <w:szCs w:val="20"/>
        </w:rPr>
      </w:pPr>
      <w:r w:rsidRPr="00414AC3">
        <w:rPr>
          <w:rFonts w:ascii="Arial" w:hAnsi="Arial" w:cs="Arial"/>
          <w:color w:val="000000" w:themeColor="text1"/>
          <w:sz w:val="20"/>
          <w:szCs w:val="20"/>
        </w:rPr>
        <w:t xml:space="preserve">Les fondateurs prennent à l’unanimité les décisions suivantes, qui ne deviendront effectives qu’à dater du dépôt au greffe, des statuts, et des actes relatifs à la nomination des Administrateurs </w:t>
      </w:r>
    </w:p>
    <w:p w:rsidR="001A7BB1" w:rsidRPr="00414AC3" w:rsidRDefault="001A7BB1">
      <w:pPr>
        <w:pStyle w:val="western"/>
        <w:ind w:left="720"/>
        <w:rPr>
          <w:i w:val="0"/>
          <w:iCs w:val="0"/>
          <w:color w:val="000000" w:themeColor="text1"/>
          <w:sz w:val="20"/>
          <w:szCs w:val="20"/>
        </w:rPr>
      </w:pPr>
      <w:r w:rsidRPr="00414AC3">
        <w:rPr>
          <w:b/>
          <w:bCs/>
          <w:i w:val="0"/>
          <w:iCs w:val="0"/>
          <w:color w:val="000000" w:themeColor="text1"/>
          <w:sz w:val="20"/>
          <w:szCs w:val="20"/>
        </w:rPr>
        <w:t>-Exercice social, budget et cotisation :</w:t>
      </w:r>
    </w:p>
    <w:p w:rsidR="001A7BB1" w:rsidRPr="00414AC3" w:rsidRDefault="001A7BB1">
      <w:pPr>
        <w:pStyle w:val="western"/>
        <w:rPr>
          <w:i w:val="0"/>
          <w:iCs w:val="0"/>
          <w:color w:val="000000" w:themeColor="text1"/>
          <w:sz w:val="20"/>
          <w:szCs w:val="20"/>
        </w:rPr>
      </w:pPr>
      <w:r w:rsidRPr="00414AC3">
        <w:rPr>
          <w:i w:val="0"/>
          <w:iCs w:val="0"/>
          <w:color w:val="000000" w:themeColor="text1"/>
          <w:sz w:val="20"/>
          <w:szCs w:val="20"/>
        </w:rPr>
        <w:t>Le premier exercice débutera le jour du dépôt des présents statuts au greffe pour se clôturer le trente et un décembre 2015</w:t>
      </w:r>
      <w:bookmarkStart w:id="28" w:name="_GoBack"/>
      <w:bookmarkEnd w:id="28"/>
      <w:r w:rsidRPr="00414AC3">
        <w:rPr>
          <w:i w:val="0"/>
          <w:iCs w:val="0"/>
          <w:color w:val="000000" w:themeColor="text1"/>
          <w:sz w:val="20"/>
          <w:szCs w:val="20"/>
        </w:rPr>
        <w:t>.</w:t>
      </w:r>
    </w:p>
    <w:p w:rsidR="001A7BB1" w:rsidRPr="00414AC3" w:rsidRDefault="001A7BB1">
      <w:pPr>
        <w:pStyle w:val="western"/>
        <w:rPr>
          <w:b/>
          <w:bCs/>
          <w:i w:val="0"/>
          <w:iCs w:val="0"/>
          <w:color w:val="000000" w:themeColor="text1"/>
          <w:sz w:val="20"/>
          <w:szCs w:val="20"/>
        </w:rPr>
      </w:pPr>
      <w:r w:rsidRPr="00414AC3">
        <w:rPr>
          <w:i w:val="0"/>
          <w:iCs w:val="0"/>
          <w:color w:val="000000" w:themeColor="text1"/>
          <w:sz w:val="20"/>
          <w:szCs w:val="20"/>
        </w:rPr>
        <w:t>Le montant des cotisations et le budget prévisionnel seront fixés lors de la première Assemblée Générale extraordinaire</w:t>
      </w:r>
    </w:p>
    <w:p w:rsidR="001A7BB1" w:rsidRPr="00414AC3" w:rsidRDefault="001A7BB1">
      <w:pPr>
        <w:pStyle w:val="western"/>
        <w:ind w:left="720"/>
        <w:rPr>
          <w:ins w:id="29" w:author="dortu" w:date="2013-07-09T21:03:00Z"/>
          <w:i w:val="0"/>
          <w:color w:val="000000" w:themeColor="text1"/>
          <w:sz w:val="20"/>
          <w:szCs w:val="20"/>
        </w:rPr>
      </w:pPr>
      <w:r w:rsidRPr="00414AC3">
        <w:rPr>
          <w:b/>
          <w:bCs/>
          <w:i w:val="0"/>
          <w:iCs w:val="0"/>
          <w:color w:val="000000" w:themeColor="text1"/>
          <w:sz w:val="20"/>
          <w:szCs w:val="20"/>
        </w:rPr>
        <w:t>- Administrateurs :</w:t>
      </w:r>
    </w:p>
    <w:p w:rsidR="001A7BB1" w:rsidRPr="00414AC3" w:rsidRDefault="00414AC3">
      <w:pPr>
        <w:pStyle w:val="NormalWeb"/>
        <w:rPr>
          <w:rFonts w:ascii="Arial" w:hAnsi="Arial" w:cs="Arial"/>
          <w:color w:val="000000" w:themeColor="text1"/>
          <w:sz w:val="20"/>
          <w:szCs w:val="20"/>
        </w:rPr>
      </w:pPr>
      <w:r>
        <w:rPr>
          <w:rFonts w:ascii="Arial" w:hAnsi="Arial" w:cs="Arial"/>
          <w:color w:val="000000" w:themeColor="text1"/>
          <w:sz w:val="20"/>
          <w:szCs w:val="20"/>
        </w:rPr>
        <w:t>Les fondateurs</w:t>
      </w:r>
      <w:r w:rsidR="001A7BB1" w:rsidRPr="00414AC3">
        <w:rPr>
          <w:rFonts w:ascii="Arial" w:hAnsi="Arial" w:cs="Arial"/>
          <w:color w:val="000000" w:themeColor="text1"/>
          <w:sz w:val="20"/>
          <w:szCs w:val="20"/>
        </w:rPr>
        <w:t xml:space="preserve"> désignent en qualité d'Administrateurs, qui disposent des pouvoirs qui leur sont reconnus par la loi et les statuts et qu’ils exercent en collège : </w:t>
      </w:r>
    </w:p>
    <w:p w:rsidR="001A7BB1" w:rsidRPr="00414AC3" w:rsidRDefault="001A7BB1">
      <w:pPr>
        <w:pStyle w:val="NormalWeb"/>
        <w:rPr>
          <w:rFonts w:ascii="Arial" w:hAnsi="Arial" w:cs="Arial"/>
          <w:color w:val="000000" w:themeColor="text1"/>
          <w:sz w:val="20"/>
          <w:szCs w:val="20"/>
        </w:rPr>
      </w:pPr>
    </w:p>
    <w:p w:rsidR="001A7BB1" w:rsidRPr="00414AC3" w:rsidRDefault="001A7BB1">
      <w:pPr>
        <w:pStyle w:val="western"/>
        <w:rPr>
          <w:i w:val="0"/>
          <w:iCs w:val="0"/>
          <w:color w:val="000000" w:themeColor="text1"/>
          <w:sz w:val="20"/>
          <w:szCs w:val="20"/>
        </w:rPr>
      </w:pPr>
      <w:r w:rsidRPr="00414AC3">
        <w:rPr>
          <w:i w:val="0"/>
          <w:iCs w:val="0"/>
          <w:color w:val="000000" w:themeColor="text1"/>
          <w:sz w:val="20"/>
          <w:szCs w:val="20"/>
        </w:rPr>
        <w:t xml:space="preserve">-1. Dortu Fabian, né à Schaerbeek le 31/05/1978, domicilié rue de </w:t>
      </w:r>
      <w:proofErr w:type="spellStart"/>
      <w:r w:rsidRPr="00414AC3">
        <w:rPr>
          <w:i w:val="0"/>
          <w:iCs w:val="0"/>
          <w:color w:val="000000" w:themeColor="text1"/>
          <w:sz w:val="20"/>
          <w:szCs w:val="20"/>
        </w:rPr>
        <w:t>Ghlin</w:t>
      </w:r>
      <w:proofErr w:type="spellEnd"/>
      <w:r w:rsidRPr="00414AC3">
        <w:rPr>
          <w:i w:val="0"/>
          <w:iCs w:val="0"/>
          <w:color w:val="000000" w:themeColor="text1"/>
          <w:sz w:val="20"/>
          <w:szCs w:val="20"/>
        </w:rPr>
        <w:t xml:space="preserve"> 24, 7012 Jemappes</w:t>
      </w:r>
    </w:p>
    <w:p w:rsidR="001A7BB1" w:rsidRPr="00414AC3" w:rsidRDefault="001A7BB1">
      <w:pPr>
        <w:pStyle w:val="western"/>
        <w:rPr>
          <w:i w:val="0"/>
          <w:iCs w:val="0"/>
          <w:color w:val="000000" w:themeColor="text1"/>
          <w:sz w:val="20"/>
          <w:szCs w:val="20"/>
        </w:rPr>
      </w:pPr>
      <w:r w:rsidRPr="00414AC3">
        <w:rPr>
          <w:i w:val="0"/>
          <w:iCs w:val="0"/>
          <w:color w:val="000000" w:themeColor="text1"/>
          <w:sz w:val="20"/>
          <w:szCs w:val="20"/>
        </w:rPr>
        <w:t>-2. Bertrand Alexandre, né à Virton le 16/01/1978, domicilié Digue des Peupliers 59, 7000 Mons</w:t>
      </w:r>
    </w:p>
    <w:p w:rsidR="001A7BB1" w:rsidRPr="00414AC3" w:rsidRDefault="001A7BB1">
      <w:pPr>
        <w:pStyle w:val="western"/>
        <w:rPr>
          <w:i w:val="0"/>
          <w:iCs w:val="0"/>
          <w:color w:val="000000" w:themeColor="text1"/>
          <w:sz w:val="20"/>
          <w:szCs w:val="20"/>
        </w:rPr>
      </w:pPr>
      <w:r w:rsidRPr="00414AC3">
        <w:rPr>
          <w:i w:val="0"/>
          <w:iCs w:val="0"/>
          <w:color w:val="000000" w:themeColor="text1"/>
          <w:sz w:val="20"/>
          <w:szCs w:val="20"/>
        </w:rPr>
        <w:t xml:space="preserve">-3. Cardon Laurent, né à Saint-Josse-Ten-Noode le 4/02/1989, domicilié rue </w:t>
      </w:r>
      <w:proofErr w:type="spellStart"/>
      <w:r w:rsidRPr="00414AC3">
        <w:rPr>
          <w:i w:val="0"/>
          <w:iCs w:val="0"/>
          <w:color w:val="000000" w:themeColor="text1"/>
          <w:sz w:val="20"/>
          <w:szCs w:val="20"/>
        </w:rPr>
        <w:t>Lamir</w:t>
      </w:r>
      <w:proofErr w:type="spellEnd"/>
      <w:r w:rsidRPr="00414AC3">
        <w:rPr>
          <w:i w:val="0"/>
          <w:iCs w:val="0"/>
          <w:color w:val="000000" w:themeColor="text1"/>
          <w:sz w:val="20"/>
          <w:szCs w:val="20"/>
        </w:rPr>
        <w:t>, 23 à 7000 Mons</w:t>
      </w:r>
    </w:p>
    <w:p w:rsidR="00414AC3" w:rsidRDefault="001A7BB1" w:rsidP="00414AC3">
      <w:pPr>
        <w:pStyle w:val="western"/>
        <w:rPr>
          <w:i w:val="0"/>
          <w:iCs w:val="0"/>
          <w:sz w:val="20"/>
          <w:szCs w:val="20"/>
        </w:rPr>
      </w:pPr>
      <w:r w:rsidRPr="00414AC3">
        <w:rPr>
          <w:i w:val="0"/>
          <w:iCs w:val="0"/>
          <w:color w:val="000000" w:themeColor="text1"/>
          <w:sz w:val="20"/>
          <w:szCs w:val="20"/>
        </w:rPr>
        <w:t xml:space="preserve">-4. </w:t>
      </w:r>
      <w:proofErr w:type="spellStart"/>
      <w:r w:rsidR="00414AC3">
        <w:rPr>
          <w:i w:val="0"/>
          <w:iCs w:val="0"/>
          <w:sz w:val="20"/>
          <w:szCs w:val="20"/>
        </w:rPr>
        <w:t>Hanneuse</w:t>
      </w:r>
      <w:proofErr w:type="spellEnd"/>
      <w:r w:rsidR="00414AC3">
        <w:rPr>
          <w:i w:val="0"/>
          <w:iCs w:val="0"/>
          <w:sz w:val="20"/>
          <w:szCs w:val="20"/>
        </w:rPr>
        <w:t xml:space="preserve"> Jacqueline, né à Jemappes le 05/05/1965, domiciliée rue de </w:t>
      </w:r>
      <w:proofErr w:type="spellStart"/>
      <w:r w:rsidR="00414AC3">
        <w:rPr>
          <w:i w:val="0"/>
          <w:iCs w:val="0"/>
          <w:sz w:val="20"/>
          <w:szCs w:val="20"/>
        </w:rPr>
        <w:t>Ghlin</w:t>
      </w:r>
      <w:proofErr w:type="spellEnd"/>
      <w:r w:rsidR="00414AC3">
        <w:rPr>
          <w:i w:val="0"/>
          <w:iCs w:val="0"/>
          <w:sz w:val="20"/>
          <w:szCs w:val="20"/>
        </w:rPr>
        <w:t xml:space="preserve"> 24A à 7012 Jemappes.</w:t>
      </w:r>
    </w:p>
    <w:p w:rsidR="001A7BB1" w:rsidRPr="00414AC3" w:rsidRDefault="001A7BB1" w:rsidP="006C56AF">
      <w:pPr>
        <w:pStyle w:val="western"/>
        <w:rPr>
          <w:i w:val="0"/>
          <w:iCs w:val="0"/>
          <w:color w:val="000000" w:themeColor="text1"/>
          <w:sz w:val="20"/>
          <w:szCs w:val="20"/>
        </w:rPr>
      </w:pPr>
    </w:p>
    <w:p w:rsidR="001A7BB1" w:rsidRPr="00414AC3" w:rsidRDefault="001A7BB1">
      <w:pPr>
        <w:pStyle w:val="western"/>
        <w:rPr>
          <w:i w:val="0"/>
          <w:iCs w:val="0"/>
          <w:color w:val="000000" w:themeColor="text1"/>
          <w:sz w:val="20"/>
          <w:szCs w:val="20"/>
        </w:rPr>
      </w:pPr>
    </w:p>
    <w:p w:rsidR="001A7BB1" w:rsidRPr="00414AC3" w:rsidRDefault="001A7BB1">
      <w:pPr>
        <w:pStyle w:val="western"/>
        <w:rPr>
          <w:i w:val="0"/>
          <w:iCs w:val="0"/>
          <w:color w:val="000000" w:themeColor="text1"/>
          <w:sz w:val="20"/>
          <w:szCs w:val="20"/>
        </w:rPr>
      </w:pPr>
      <w:proofErr w:type="gramStart"/>
      <w:r w:rsidRPr="00414AC3">
        <w:rPr>
          <w:i w:val="0"/>
          <w:iCs w:val="0"/>
          <w:color w:val="000000" w:themeColor="text1"/>
          <w:sz w:val="20"/>
          <w:szCs w:val="20"/>
        </w:rPr>
        <w:t>qui</w:t>
      </w:r>
      <w:proofErr w:type="gramEnd"/>
      <w:r w:rsidRPr="00414AC3">
        <w:rPr>
          <w:i w:val="0"/>
          <w:iCs w:val="0"/>
          <w:color w:val="000000" w:themeColor="text1"/>
          <w:sz w:val="20"/>
          <w:szCs w:val="20"/>
        </w:rPr>
        <w:t xml:space="preserve"> acceptent ce mandat.</w:t>
      </w:r>
    </w:p>
    <w:p w:rsidR="001A7BB1" w:rsidRPr="00414AC3" w:rsidRDefault="001A7BB1">
      <w:pPr>
        <w:pStyle w:val="western"/>
        <w:rPr>
          <w:i w:val="0"/>
          <w:iCs w:val="0"/>
          <w:color w:val="000000" w:themeColor="text1"/>
          <w:sz w:val="20"/>
          <w:szCs w:val="20"/>
        </w:rPr>
      </w:pPr>
    </w:p>
    <w:p w:rsidR="001A7BB1" w:rsidRPr="00414AC3" w:rsidRDefault="00414AC3">
      <w:pPr>
        <w:pStyle w:val="western"/>
        <w:rPr>
          <w:i w:val="0"/>
          <w:iCs w:val="0"/>
          <w:color w:val="000000" w:themeColor="text1"/>
          <w:sz w:val="20"/>
          <w:szCs w:val="20"/>
        </w:rPr>
      </w:pPr>
      <w:r>
        <w:rPr>
          <w:i w:val="0"/>
          <w:iCs w:val="0"/>
          <w:color w:val="000000" w:themeColor="text1"/>
          <w:sz w:val="20"/>
          <w:szCs w:val="20"/>
        </w:rPr>
        <w:t>Fait à Mons, le 5 novembre</w:t>
      </w:r>
      <w:r w:rsidR="001A7BB1" w:rsidRPr="00414AC3">
        <w:rPr>
          <w:i w:val="0"/>
          <w:iCs w:val="0"/>
          <w:color w:val="000000" w:themeColor="text1"/>
          <w:sz w:val="20"/>
          <w:szCs w:val="20"/>
        </w:rPr>
        <w:t xml:space="preserve"> 2014, en 3 exemplaires</w:t>
      </w:r>
    </w:p>
    <w:p w:rsidR="001A7BB1" w:rsidRPr="00414AC3" w:rsidRDefault="001A7BB1">
      <w:pPr>
        <w:pStyle w:val="western"/>
        <w:rPr>
          <w:i w:val="0"/>
          <w:iCs w:val="0"/>
          <w:color w:val="000000" w:themeColor="text1"/>
          <w:sz w:val="20"/>
          <w:szCs w:val="20"/>
        </w:rPr>
      </w:pPr>
    </w:p>
    <w:p w:rsidR="001A7BB1" w:rsidRPr="00414AC3" w:rsidRDefault="001A7BB1">
      <w:pPr>
        <w:pStyle w:val="western"/>
        <w:rPr>
          <w:i w:val="0"/>
          <w:iCs w:val="0"/>
          <w:color w:val="000000" w:themeColor="text1"/>
          <w:sz w:val="20"/>
          <w:szCs w:val="20"/>
          <w:shd w:val="clear" w:color="auto" w:fill="FFFF00"/>
        </w:rPr>
      </w:pPr>
      <w:r w:rsidRPr="00414AC3">
        <w:rPr>
          <w:i w:val="0"/>
          <w:iCs w:val="0"/>
          <w:color w:val="000000" w:themeColor="text1"/>
          <w:sz w:val="20"/>
          <w:szCs w:val="20"/>
        </w:rPr>
        <w:t>Le Conseil d’Administration nomme en son sein</w:t>
      </w:r>
    </w:p>
    <w:p w:rsidR="001A7BB1" w:rsidRPr="00414AC3" w:rsidRDefault="001A7BB1">
      <w:pPr>
        <w:pStyle w:val="western"/>
        <w:rPr>
          <w:i w:val="0"/>
          <w:iCs w:val="0"/>
          <w:color w:val="000000" w:themeColor="text1"/>
          <w:sz w:val="20"/>
          <w:szCs w:val="20"/>
          <w:shd w:val="clear" w:color="auto" w:fill="FFFF00"/>
        </w:rPr>
      </w:pPr>
    </w:p>
    <w:p w:rsidR="001A7BB1" w:rsidRPr="00414AC3" w:rsidRDefault="001A7BB1">
      <w:pPr>
        <w:pStyle w:val="western"/>
        <w:rPr>
          <w:i w:val="0"/>
          <w:iCs w:val="0"/>
          <w:color w:val="000000" w:themeColor="text1"/>
          <w:sz w:val="20"/>
          <w:szCs w:val="20"/>
        </w:rPr>
      </w:pPr>
      <w:r w:rsidRPr="00414AC3">
        <w:rPr>
          <w:i w:val="0"/>
          <w:iCs w:val="0"/>
          <w:color w:val="000000" w:themeColor="text1"/>
          <w:sz w:val="20"/>
          <w:szCs w:val="20"/>
        </w:rPr>
        <w:t>Secrétaires : Dortu Fabian et Cardon Laurent</w:t>
      </w:r>
    </w:p>
    <w:p w:rsidR="001A7BB1" w:rsidRDefault="001A7BB1">
      <w:pPr>
        <w:pStyle w:val="western"/>
        <w:rPr>
          <w:i w:val="0"/>
          <w:iCs w:val="0"/>
          <w:color w:val="000000" w:themeColor="text1"/>
          <w:sz w:val="20"/>
          <w:szCs w:val="20"/>
        </w:rPr>
      </w:pPr>
      <w:r w:rsidRPr="00414AC3">
        <w:rPr>
          <w:i w:val="0"/>
          <w:iCs w:val="0"/>
          <w:color w:val="000000" w:themeColor="text1"/>
          <w:sz w:val="20"/>
          <w:szCs w:val="20"/>
        </w:rPr>
        <w:t xml:space="preserve">Trésoriers : Bertrand Alexandre et </w:t>
      </w:r>
      <w:proofErr w:type="spellStart"/>
      <w:r w:rsidR="00414AC3">
        <w:rPr>
          <w:i w:val="0"/>
          <w:iCs w:val="0"/>
          <w:color w:val="000000" w:themeColor="text1"/>
          <w:sz w:val="20"/>
          <w:szCs w:val="20"/>
        </w:rPr>
        <w:t>Hanneuse</w:t>
      </w:r>
      <w:proofErr w:type="spellEnd"/>
      <w:r w:rsidR="00414AC3">
        <w:rPr>
          <w:i w:val="0"/>
          <w:iCs w:val="0"/>
          <w:color w:val="000000" w:themeColor="text1"/>
          <w:sz w:val="20"/>
          <w:szCs w:val="20"/>
        </w:rPr>
        <w:t xml:space="preserve"> Jacqueline</w:t>
      </w:r>
      <w:r w:rsidRPr="00414AC3">
        <w:rPr>
          <w:i w:val="0"/>
          <w:iCs w:val="0"/>
          <w:color w:val="000000" w:themeColor="text1"/>
          <w:sz w:val="20"/>
          <w:szCs w:val="20"/>
        </w:rPr>
        <w:t xml:space="preserve"> </w:t>
      </w:r>
    </w:p>
    <w:p w:rsidR="00414AC3" w:rsidRDefault="00414AC3">
      <w:pPr>
        <w:pStyle w:val="western"/>
        <w:rPr>
          <w:i w:val="0"/>
          <w:iCs w:val="0"/>
          <w:color w:val="000000" w:themeColor="text1"/>
          <w:sz w:val="20"/>
          <w:szCs w:val="20"/>
        </w:rPr>
      </w:pPr>
    </w:p>
    <w:p w:rsidR="00414AC3" w:rsidRPr="00414AC3" w:rsidRDefault="00414AC3">
      <w:pPr>
        <w:pStyle w:val="western"/>
        <w:rPr>
          <w:i w:val="0"/>
          <w:iCs w:val="0"/>
          <w:color w:val="000000" w:themeColor="text1"/>
          <w:sz w:val="20"/>
          <w:szCs w:val="20"/>
        </w:rPr>
      </w:pPr>
      <w:r>
        <w:rPr>
          <w:i w:val="0"/>
          <w:iCs w:val="0"/>
          <w:color w:val="000000" w:themeColor="text1"/>
          <w:sz w:val="20"/>
          <w:szCs w:val="20"/>
        </w:rPr>
        <w:t>Laurent Cardon assurera également la comptabilité de l’association.</w:t>
      </w:r>
    </w:p>
    <w:p w:rsidR="001A7BB1" w:rsidRPr="00414AC3" w:rsidRDefault="001A7BB1">
      <w:pPr>
        <w:pStyle w:val="western"/>
        <w:rPr>
          <w:i w:val="0"/>
          <w:iCs w:val="0"/>
          <w:color w:val="000000" w:themeColor="text1"/>
          <w:sz w:val="20"/>
          <w:szCs w:val="20"/>
        </w:rPr>
      </w:pPr>
    </w:p>
    <w:p w:rsidR="001A7BB1" w:rsidRPr="00414AC3" w:rsidRDefault="00414AC3">
      <w:pPr>
        <w:pStyle w:val="western"/>
        <w:rPr>
          <w:i w:val="0"/>
          <w:color w:val="000000" w:themeColor="text1"/>
          <w:sz w:val="20"/>
          <w:szCs w:val="20"/>
        </w:rPr>
      </w:pPr>
      <w:r>
        <w:rPr>
          <w:i w:val="0"/>
          <w:iCs w:val="0"/>
          <w:color w:val="000000" w:themeColor="text1"/>
          <w:sz w:val="20"/>
          <w:szCs w:val="20"/>
        </w:rPr>
        <w:t>Fait à Mons, le 5 novembre</w:t>
      </w:r>
      <w:r w:rsidR="001A7BB1" w:rsidRPr="00414AC3">
        <w:rPr>
          <w:i w:val="0"/>
          <w:iCs w:val="0"/>
          <w:color w:val="000000" w:themeColor="text1"/>
          <w:sz w:val="20"/>
          <w:szCs w:val="20"/>
        </w:rPr>
        <w:t xml:space="preserve"> 2014, en 3 exemplaires</w:t>
      </w:r>
    </w:p>
    <w:p w:rsidR="001A7BB1" w:rsidRPr="00414AC3" w:rsidRDefault="001A7BB1">
      <w:pPr>
        <w:pStyle w:val="NormalWeb"/>
        <w:rPr>
          <w:rFonts w:ascii="Arial" w:hAnsi="Arial" w:cs="Arial"/>
          <w:color w:val="000000" w:themeColor="text1"/>
          <w:sz w:val="20"/>
          <w:szCs w:val="20"/>
        </w:rPr>
      </w:pPr>
    </w:p>
    <w:p w:rsidR="001A7BB1" w:rsidRPr="00414AC3" w:rsidRDefault="00414AC3">
      <w:pPr>
        <w:pStyle w:val="NormalWeb"/>
        <w:rPr>
          <w:color w:val="000000" w:themeColor="text1"/>
        </w:rPr>
      </w:pPr>
      <w:r>
        <w:rPr>
          <w:rFonts w:ascii="Arial" w:hAnsi="Arial" w:cs="Arial"/>
          <w:color w:val="000000" w:themeColor="text1"/>
          <w:sz w:val="20"/>
          <w:szCs w:val="20"/>
        </w:rPr>
        <w:t>Ont signé, au verso,</w:t>
      </w:r>
      <w:r w:rsidR="001A7BB1" w:rsidRPr="00414AC3">
        <w:rPr>
          <w:rFonts w:ascii="Arial" w:hAnsi="Arial" w:cs="Arial"/>
          <w:color w:val="000000" w:themeColor="text1"/>
          <w:sz w:val="20"/>
          <w:szCs w:val="20"/>
        </w:rPr>
        <w:t xml:space="preserve"> les membres fondateurs.</w:t>
      </w:r>
    </w:p>
    <w:p w:rsidR="001A7BB1" w:rsidRPr="00414AC3" w:rsidRDefault="00414AC3">
      <w:pPr>
        <w:pStyle w:val="Text"/>
        <w:ind w:firstLine="0"/>
        <w:rPr>
          <w:color w:val="000000" w:themeColor="text1"/>
        </w:rPr>
      </w:pPr>
      <w:r w:rsidRPr="00414AC3">
        <w:rPr>
          <w:noProof/>
          <w:color w:val="000000" w:themeColor="text1"/>
          <w:lang w:val="fr-FR" w:eastAsia="fr-FR"/>
        </w:rPr>
        <mc:AlternateContent>
          <mc:Choice Requires="wps">
            <w:drawing>
              <wp:anchor distT="0" distB="0" distL="114300" distR="114300" simplePos="0" relativeHeight="251645440" behindDoc="1" locked="0" layoutInCell="1" allowOverlap="1">
                <wp:simplePos x="0" y="0"/>
                <wp:positionH relativeFrom="column">
                  <wp:posOffset>-802640</wp:posOffset>
                </wp:positionH>
                <wp:positionV relativeFrom="page">
                  <wp:posOffset>574040</wp:posOffset>
                </wp:positionV>
                <wp:extent cx="647700" cy="9251950"/>
                <wp:effectExtent l="13970" t="12065" r="5080" b="1333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9251950"/>
                        </a:xfrm>
                        <a:prstGeom prst="rect">
                          <a:avLst/>
                        </a:prstGeom>
                        <a:noFill/>
                        <a:ln w="6480">
                          <a:solidFill>
                            <a:srgbClr val="80808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06A6AC" id="Rectangle 2" o:spid="_x0000_s1026" style="position:absolute;margin-left:-63.2pt;margin-top:45.2pt;width:51pt;height:728.5pt;z-index:-251671040;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" filled="f" strokecolor="gray" strokeweight=".18mm">
                <v:stroke dashstyle="dash"/>
                <w10:wrap anchory="page"/>
              </v:rect>
            </w:pict>
          </mc:Fallback>
        </mc:AlternateContent>
      </w:r>
      <w:r w:rsidRPr="00414AC3">
        <w:rPr>
          <w:noProof/>
          <w:color w:val="000000" w:themeColor="text1"/>
          <w:lang w:val="fr-FR" w:eastAsia="fr-FR"/>
        </w:rPr>
        <mc:AlternateContent>
          <mc:Choice Requires="wps">
            <w:drawing>
              <wp:anchor distT="0" distB="0" distL="114935" distR="114935" simplePos="0" relativeHeight="251646464" behindDoc="1" locked="0" layoutInCell="1" allowOverlap="1">
                <wp:simplePos x="0" y="0"/>
                <wp:positionH relativeFrom="column">
                  <wp:posOffset>-892810</wp:posOffset>
                </wp:positionH>
                <wp:positionV relativeFrom="page">
                  <wp:posOffset>9875520</wp:posOffset>
                </wp:positionV>
                <wp:extent cx="6626225" cy="454660"/>
                <wp:effectExtent l="0" t="7620" r="3175" b="444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6225" cy="454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04D3" w:rsidRDefault="001604D3">
                            <w:pPr>
                              <w:pStyle w:val="Pieddepage"/>
                              <w:tabs>
                                <w:tab w:val="clear" w:pos="4536"/>
                                <w:tab w:val="clear" w:pos="9072"/>
                                <w:tab w:val="left" w:pos="3544"/>
                              </w:tabs>
                              <w:spacing w:before="40"/>
                              <w:rPr>
                                <w:rFonts w:ascii="Arial" w:hAnsi="Arial" w:cs="Arial"/>
                                <w:b/>
                                <w:color w:val="808080"/>
                                <w:spacing w:val="3"/>
                                <w:sz w:val="16"/>
                                <w:lang w:val="fr-BE"/>
                              </w:rPr>
                            </w:pPr>
                            <w:r>
                              <w:rPr>
                                <w:rFonts w:ascii="Arial" w:hAnsi="Arial" w:cs="Arial"/>
                                <w:color w:val="808080"/>
                                <w:spacing w:val="3"/>
                                <w:sz w:val="16"/>
                                <w:lang w:val="fr-BE"/>
                              </w:rPr>
                              <w:t xml:space="preserve">Mentionner sur la dernière page du </w:t>
                            </w:r>
                            <w:r>
                              <w:rPr>
                                <w:rFonts w:ascii="Arial" w:hAnsi="Arial" w:cs="Arial"/>
                                <w:color w:val="808080"/>
                                <w:spacing w:val="3"/>
                                <w:sz w:val="16"/>
                                <w:u w:val="single"/>
                                <w:lang w:val="fr-BE"/>
                              </w:rPr>
                              <w:t>Volet B</w:t>
                            </w:r>
                            <w:r>
                              <w:rPr>
                                <w:rFonts w:ascii="Arial" w:hAnsi="Arial" w:cs="Arial"/>
                                <w:color w:val="808080"/>
                                <w:spacing w:val="3"/>
                                <w:sz w:val="16"/>
                                <w:lang w:val="fr-BE"/>
                              </w:rPr>
                              <w:t xml:space="preserve"> : </w:t>
                            </w:r>
                            <w:r>
                              <w:rPr>
                                <w:rFonts w:ascii="Arial" w:hAnsi="Arial" w:cs="Arial"/>
                                <w:color w:val="808080"/>
                                <w:spacing w:val="3"/>
                                <w:sz w:val="16"/>
                                <w:lang w:val="fr-BE"/>
                              </w:rPr>
                              <w:tab/>
                            </w:r>
                            <w:r>
                              <w:rPr>
                                <w:rFonts w:ascii="Arial" w:hAnsi="Arial" w:cs="Arial"/>
                                <w:b/>
                                <w:color w:val="808080"/>
                                <w:spacing w:val="3"/>
                                <w:sz w:val="16"/>
                                <w:u w:val="single"/>
                                <w:lang w:val="fr-BE"/>
                              </w:rPr>
                              <w:t>Au recto</w:t>
                            </w:r>
                            <w:r>
                              <w:rPr>
                                <w:rFonts w:ascii="Arial" w:hAnsi="Arial" w:cs="Arial"/>
                                <w:color w:val="808080"/>
                                <w:spacing w:val="3"/>
                                <w:sz w:val="16"/>
                                <w:lang w:val="fr-BE"/>
                              </w:rPr>
                              <w:t xml:space="preserve"> : Nom et qualité du notaire instrumentant ou de la personne ou des personnes </w:t>
                            </w:r>
                            <w:r>
                              <w:rPr>
                                <w:rFonts w:ascii="Arial" w:hAnsi="Arial" w:cs="Arial"/>
                                <w:color w:val="808080"/>
                                <w:spacing w:val="3"/>
                                <w:sz w:val="16"/>
                                <w:lang w:val="fr-BE"/>
                              </w:rPr>
                              <w:tab/>
                            </w:r>
                            <w:r>
                              <w:rPr>
                                <w:rFonts w:ascii="Arial" w:hAnsi="Arial" w:cs="Arial"/>
                                <w:color w:val="808080"/>
                                <w:spacing w:val="3"/>
                                <w:sz w:val="16"/>
                                <w:lang w:val="fr-BE"/>
                              </w:rPr>
                              <w:tab/>
                              <w:t>ayant pouvoir de représenter l’association, la fondation ou l’organisme à l’égard des tiers</w:t>
                            </w:r>
                          </w:p>
                          <w:p w:rsidR="001604D3" w:rsidRDefault="001604D3">
                            <w:pPr>
                              <w:spacing w:before="40"/>
                            </w:pPr>
                            <w:r>
                              <w:rPr>
                                <w:rFonts w:ascii="Arial" w:hAnsi="Arial" w:cs="Arial"/>
                                <w:b/>
                                <w:color w:val="808080"/>
                                <w:spacing w:val="3"/>
                                <w:sz w:val="16"/>
                                <w:lang w:val="fr-BE"/>
                              </w:rPr>
                              <w:tab/>
                            </w:r>
                            <w:r>
                              <w:rPr>
                                <w:rFonts w:ascii="Arial" w:hAnsi="Arial" w:cs="Arial"/>
                                <w:b/>
                                <w:color w:val="808080"/>
                                <w:spacing w:val="3"/>
                                <w:sz w:val="16"/>
                                <w:lang w:val="fr-BE"/>
                              </w:rPr>
                              <w:tab/>
                            </w:r>
                            <w:r>
                              <w:rPr>
                                <w:rFonts w:ascii="Arial" w:hAnsi="Arial" w:cs="Arial"/>
                                <w:b/>
                                <w:color w:val="808080"/>
                                <w:spacing w:val="3"/>
                                <w:sz w:val="16"/>
                                <w:lang w:val="fr-BE"/>
                              </w:rPr>
                              <w:tab/>
                            </w:r>
                            <w:r>
                              <w:rPr>
                                <w:rFonts w:ascii="Arial" w:hAnsi="Arial" w:cs="Arial"/>
                                <w:b/>
                                <w:color w:val="808080"/>
                                <w:spacing w:val="3"/>
                                <w:sz w:val="16"/>
                                <w:lang w:val="fr-BE"/>
                              </w:rPr>
                              <w:tab/>
                            </w:r>
                            <w:r>
                              <w:rPr>
                                <w:rFonts w:ascii="Arial" w:hAnsi="Arial" w:cs="Arial"/>
                                <w:b/>
                                <w:color w:val="808080"/>
                                <w:spacing w:val="3"/>
                                <w:sz w:val="16"/>
                                <w:lang w:val="fr-BE"/>
                              </w:rPr>
                              <w:tab/>
                            </w:r>
                            <w:r>
                              <w:rPr>
                                <w:rFonts w:ascii="Arial" w:hAnsi="Arial" w:cs="Arial"/>
                                <w:b/>
                                <w:color w:val="808080"/>
                                <w:spacing w:val="3"/>
                                <w:sz w:val="16"/>
                                <w:u w:val="single"/>
                                <w:lang w:val="fr-BE"/>
                              </w:rPr>
                              <w:t>Au verso</w:t>
                            </w:r>
                            <w:r>
                              <w:rPr>
                                <w:rFonts w:ascii="Arial" w:hAnsi="Arial" w:cs="Arial"/>
                                <w:color w:val="808080"/>
                                <w:spacing w:val="3"/>
                                <w:sz w:val="16"/>
                                <w:lang w:val="fr-BE"/>
                              </w:rPr>
                              <w:t> : Nom et signature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2" type="#_x0000_t202" style="position:absolute;left:0;text-align:left;margin-left:-70.3pt;margin-top:777.6pt;width:521.75pt;height:35.8pt;z-index:-251670016;visibility:visible;mso-wrap-style:square;mso-width-percent:0;mso-height-percent:0;mso-wrap-distance-left:9.05pt;mso-wrap-distance-top:0;mso-wrap-distance-right:9.05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" stroked="f">
                <v:fill opacity="0"/>
                <v:textbox inset="0,0,0,0">
                  <w:txbxContent>
                    <w:p w:rsidR="001604D3" w:rsidRDefault="001604D3">
                      <w:pPr>
                        <w:pStyle w:val="Pieddepage"/>
                        <w:tabs>
                          <w:tab w:val="clear" w:pos="4536"/>
                          <w:tab w:val="clear" w:pos="9072"/>
                          <w:tab w:val="left" w:pos="3544"/>
                        </w:tabs>
                        <w:spacing w:before="40"/>
                        <w:rPr>
                          <w:rFonts w:ascii="Arial" w:hAnsi="Arial" w:cs="Arial"/>
                          <w:b/>
                          <w:color w:val="808080"/>
                          <w:spacing w:val="3"/>
                          <w:sz w:val="16"/>
                          <w:lang w:val="fr-BE"/>
                        </w:rPr>
                      </w:pPr>
                      <w:r>
                        <w:rPr>
                          <w:rFonts w:ascii="Arial" w:hAnsi="Arial" w:cs="Arial"/>
                          <w:color w:val="808080"/>
                          <w:spacing w:val="3"/>
                          <w:sz w:val="16"/>
                          <w:lang w:val="fr-BE"/>
                        </w:rPr>
                        <w:t xml:space="preserve">Mentionner sur la dernière page du </w:t>
                      </w:r>
                      <w:r>
                        <w:rPr>
                          <w:rFonts w:ascii="Arial" w:hAnsi="Arial" w:cs="Arial"/>
                          <w:color w:val="808080"/>
                          <w:spacing w:val="3"/>
                          <w:sz w:val="16"/>
                          <w:u w:val="single"/>
                          <w:lang w:val="fr-BE"/>
                        </w:rPr>
                        <w:t>Volet B</w:t>
                      </w:r>
                      <w:r>
                        <w:rPr>
                          <w:rFonts w:ascii="Arial" w:hAnsi="Arial" w:cs="Arial"/>
                          <w:color w:val="808080"/>
                          <w:spacing w:val="3"/>
                          <w:sz w:val="16"/>
                          <w:lang w:val="fr-BE"/>
                        </w:rPr>
                        <w:t xml:space="preserve"> : </w:t>
                      </w:r>
                      <w:r>
                        <w:rPr>
                          <w:rFonts w:ascii="Arial" w:hAnsi="Arial" w:cs="Arial"/>
                          <w:color w:val="808080"/>
                          <w:spacing w:val="3"/>
                          <w:sz w:val="16"/>
                          <w:lang w:val="fr-BE"/>
                        </w:rPr>
                        <w:tab/>
                      </w:r>
                      <w:r>
                        <w:rPr>
                          <w:rFonts w:ascii="Arial" w:hAnsi="Arial" w:cs="Arial"/>
                          <w:b/>
                          <w:color w:val="808080"/>
                          <w:spacing w:val="3"/>
                          <w:sz w:val="16"/>
                          <w:u w:val="single"/>
                          <w:lang w:val="fr-BE"/>
                        </w:rPr>
                        <w:t>Au recto</w:t>
                      </w:r>
                      <w:r>
                        <w:rPr>
                          <w:rFonts w:ascii="Arial" w:hAnsi="Arial" w:cs="Arial"/>
                          <w:color w:val="808080"/>
                          <w:spacing w:val="3"/>
                          <w:sz w:val="16"/>
                          <w:lang w:val="fr-BE"/>
                        </w:rPr>
                        <w:t xml:space="preserve"> : Nom et qualité du notaire instrumentant ou de la personne ou des personnes </w:t>
                      </w:r>
                      <w:r>
                        <w:rPr>
                          <w:rFonts w:ascii="Arial" w:hAnsi="Arial" w:cs="Arial"/>
                          <w:color w:val="808080"/>
                          <w:spacing w:val="3"/>
                          <w:sz w:val="16"/>
                          <w:lang w:val="fr-BE"/>
                        </w:rPr>
                        <w:tab/>
                      </w:r>
                      <w:r>
                        <w:rPr>
                          <w:rFonts w:ascii="Arial" w:hAnsi="Arial" w:cs="Arial"/>
                          <w:color w:val="808080"/>
                          <w:spacing w:val="3"/>
                          <w:sz w:val="16"/>
                          <w:lang w:val="fr-BE"/>
                        </w:rPr>
                        <w:tab/>
                        <w:t>ayant pouvoir de représenter l’association, la fondation ou l’organisme à l’égard des tiers</w:t>
                      </w:r>
                    </w:p>
                    <w:p w:rsidR="001604D3" w:rsidRDefault="001604D3">
                      <w:pPr>
                        <w:spacing w:before="40"/>
                      </w:pPr>
                      <w:r>
                        <w:rPr>
                          <w:rFonts w:ascii="Arial" w:hAnsi="Arial" w:cs="Arial"/>
                          <w:b/>
                          <w:color w:val="808080"/>
                          <w:spacing w:val="3"/>
                          <w:sz w:val="16"/>
                          <w:lang w:val="fr-BE"/>
                        </w:rPr>
                        <w:tab/>
                      </w:r>
                      <w:r>
                        <w:rPr>
                          <w:rFonts w:ascii="Arial" w:hAnsi="Arial" w:cs="Arial"/>
                          <w:b/>
                          <w:color w:val="808080"/>
                          <w:spacing w:val="3"/>
                          <w:sz w:val="16"/>
                          <w:lang w:val="fr-BE"/>
                        </w:rPr>
                        <w:tab/>
                      </w:r>
                      <w:r>
                        <w:rPr>
                          <w:rFonts w:ascii="Arial" w:hAnsi="Arial" w:cs="Arial"/>
                          <w:b/>
                          <w:color w:val="808080"/>
                          <w:spacing w:val="3"/>
                          <w:sz w:val="16"/>
                          <w:lang w:val="fr-BE"/>
                        </w:rPr>
                        <w:tab/>
                      </w:r>
                      <w:r>
                        <w:rPr>
                          <w:rFonts w:ascii="Arial" w:hAnsi="Arial" w:cs="Arial"/>
                          <w:b/>
                          <w:color w:val="808080"/>
                          <w:spacing w:val="3"/>
                          <w:sz w:val="16"/>
                          <w:lang w:val="fr-BE"/>
                        </w:rPr>
                        <w:tab/>
                      </w:r>
                      <w:r>
                        <w:rPr>
                          <w:rFonts w:ascii="Arial" w:hAnsi="Arial" w:cs="Arial"/>
                          <w:b/>
                          <w:color w:val="808080"/>
                          <w:spacing w:val="3"/>
                          <w:sz w:val="16"/>
                          <w:lang w:val="fr-BE"/>
                        </w:rPr>
                        <w:tab/>
                      </w:r>
                      <w:r>
                        <w:rPr>
                          <w:rFonts w:ascii="Arial" w:hAnsi="Arial" w:cs="Arial"/>
                          <w:b/>
                          <w:color w:val="808080"/>
                          <w:spacing w:val="3"/>
                          <w:sz w:val="16"/>
                          <w:u w:val="single"/>
                          <w:lang w:val="fr-BE"/>
                        </w:rPr>
                        <w:t>Au verso</w:t>
                      </w:r>
                      <w:r>
                        <w:rPr>
                          <w:rFonts w:ascii="Arial" w:hAnsi="Arial" w:cs="Arial"/>
                          <w:color w:val="808080"/>
                          <w:spacing w:val="3"/>
                          <w:sz w:val="16"/>
                          <w:lang w:val="fr-BE"/>
                        </w:rPr>
                        <w:t> : Nom et signature</w:t>
                      </w:r>
                    </w:p>
                  </w:txbxContent>
                </v:textbox>
                <w10:wrap anchory="page"/>
              </v:shape>
            </w:pict>
          </mc:Fallback>
        </mc:AlternateContent>
      </w:r>
      <w:r w:rsidRPr="00414AC3">
        <w:rPr>
          <w:noProof/>
          <w:color w:val="000000" w:themeColor="text1"/>
          <w:lang w:val="fr-FR" w:eastAsia="fr-FR"/>
        </w:rPr>
        <mc:AlternateContent>
          <mc:Choice Requires="wps">
            <w:drawing>
              <wp:anchor distT="0" distB="0" distL="114300" distR="114300" simplePos="0" relativeHeight="251647488" behindDoc="1" locked="0" layoutInCell="1" allowOverlap="1">
                <wp:simplePos x="0" y="0"/>
                <wp:positionH relativeFrom="column">
                  <wp:posOffset>-802640</wp:posOffset>
                </wp:positionH>
                <wp:positionV relativeFrom="page">
                  <wp:posOffset>345440</wp:posOffset>
                </wp:positionV>
                <wp:extent cx="647700" cy="1007745"/>
                <wp:effectExtent l="13970" t="12065" r="5080" b="18415"/>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1007745"/>
                        </a:xfrm>
                        <a:prstGeom prst="downArrowCallout">
                          <a:avLst>
                            <a:gd name="adj1" fmla="val 25000"/>
                            <a:gd name="adj2" fmla="val 25000"/>
                            <a:gd name="adj3" fmla="val 25931"/>
                            <a:gd name="adj4" fmla="val 66667"/>
                          </a:avLst>
                        </a:prstGeom>
                        <a:solidFill>
                          <a:srgbClr val="FFFFFF"/>
                        </a:solidFill>
                        <a:ln w="9360">
                          <a:solidFill>
                            <a:srgbClr val="80808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CBEC195" id="AutoShape 4" o:spid="_x0000_s1026" type="#_x0000_t80" style="position:absolute;margin-left:-63.2pt;margin-top:27.2pt;width:51pt;height:79.35pt;z-index:-251668992;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" strokecolor="gray" strokeweight=".26mm">
                <w10:wrap anchory="page"/>
              </v:shape>
            </w:pict>
          </mc:Fallback>
        </mc:AlternateContent>
      </w:r>
      <w:r w:rsidRPr="00414AC3">
        <w:rPr>
          <w:noProof/>
          <w:color w:val="000000" w:themeColor="text1"/>
          <w:lang w:val="fr-FR" w:eastAsia="fr-FR"/>
        </w:rPr>
        <mc:AlternateContent>
          <mc:Choice Requires="wps">
            <w:drawing>
              <wp:anchor distT="0" distB="0" distL="114300" distR="114300" simplePos="0" relativeHeight="251648512" behindDoc="1" locked="0" layoutInCell="1" allowOverlap="1">
                <wp:simplePos x="0" y="0"/>
                <wp:positionH relativeFrom="page">
                  <wp:posOffset>1306830</wp:posOffset>
                </wp:positionH>
                <wp:positionV relativeFrom="page">
                  <wp:posOffset>574040</wp:posOffset>
                </wp:positionV>
                <wp:extent cx="5760085" cy="9251950"/>
                <wp:effectExtent l="11430" t="12065" r="10160" b="1333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9251950"/>
                        </a:xfrm>
                        <a:prstGeom prst="rect">
                          <a:avLst/>
                        </a:prstGeom>
                        <a:noFill/>
                        <a:ln w="6480">
                          <a:solidFill>
                            <a:srgbClr val="C0C0C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55B314" id="Rectangle 5" o:spid="_x0000_s1026" style="position:absolute;margin-left:102.9pt;margin-top:45.2pt;width:453.55pt;height:728.5pt;z-index:-25166796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" filled="f" strokecolor="silver" strokeweight=".18mm">
                <v:stroke dashstyle="dash"/>
                <w10:wrap anchorx="page" anchory="page"/>
              </v:rect>
            </w:pict>
          </mc:Fallback>
        </mc:AlternateContent>
      </w:r>
      <w:r w:rsidRPr="00414AC3">
        <w:rPr>
          <w:noProof/>
          <w:color w:val="000000" w:themeColor="text1"/>
          <w:lang w:val="fr-FR" w:eastAsia="fr-FR"/>
        </w:rPr>
        <mc:AlternateContent>
          <mc:Choice Requires="wps">
            <w:drawing>
              <wp:anchor distT="0" distB="0" distL="114935" distR="114935" simplePos="0" relativeHeight="251649536" behindDoc="1" locked="0" layoutInCell="1" allowOverlap="1">
                <wp:simplePos x="0" y="0"/>
                <wp:positionH relativeFrom="column">
                  <wp:posOffset>-39370</wp:posOffset>
                </wp:positionH>
                <wp:positionV relativeFrom="page">
                  <wp:posOffset>345440</wp:posOffset>
                </wp:positionV>
                <wp:extent cx="1711325" cy="219710"/>
                <wp:effectExtent l="0" t="254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219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04D3" w:rsidRDefault="001604D3">
                            <w:proofErr w:type="spellStart"/>
                            <w:r>
                              <w:rPr>
                                <w:rFonts w:ascii="Arial" w:hAnsi="Arial" w:cs="Arial"/>
                                <w:b/>
                                <w:color w:val="808080"/>
                              </w:rPr>
                              <w:t>Volet</w:t>
                            </w:r>
                            <w:proofErr w:type="spellEnd"/>
                            <w:r>
                              <w:rPr>
                                <w:rFonts w:ascii="Arial" w:hAnsi="Arial" w:cs="Arial"/>
                                <w:b/>
                                <w:color w:val="808080"/>
                              </w:rPr>
                              <w:t xml:space="preserve"> B</w:t>
                            </w:r>
                            <w:r>
                              <w:rPr>
                                <w:rFonts w:ascii="Arial" w:hAnsi="Arial" w:cs="Arial"/>
                                <w:color w:val="808080"/>
                              </w:rPr>
                              <w:t xml:space="preserve"> - </w:t>
                            </w:r>
                            <w:r>
                              <w:rPr>
                                <w:rFonts w:ascii="Arial" w:hAnsi="Arial" w:cs="Arial"/>
                                <w:color w:val="808080"/>
                                <w:sz w:val="16"/>
                              </w:rPr>
                              <w:t>Suite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3" type="#_x0000_t202" style="position:absolute;left:0;text-align:left;margin-left:-3.1pt;margin-top:27.2pt;width:134.75pt;height:17.3pt;z-index:-251666944;visibility:visible;mso-wrap-style:square;mso-width-percent:0;mso-height-percent:0;mso-wrap-distance-left:9.05pt;mso-wrap-distance-top:0;mso-wrap-distance-right:9.05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" stroked="f">
                <v:textbox inset="0,0,0,0">
                  <w:txbxContent>
                    <w:p w:rsidR="001604D3" w:rsidRDefault="001604D3">
                      <w:proofErr w:type="spellStart"/>
                      <w:r>
                        <w:rPr>
                          <w:rFonts w:ascii="Arial" w:hAnsi="Arial" w:cs="Arial"/>
                          <w:b/>
                          <w:color w:val="808080"/>
                        </w:rPr>
                        <w:t>Volet</w:t>
                      </w:r>
                      <w:proofErr w:type="spellEnd"/>
                      <w:r>
                        <w:rPr>
                          <w:rFonts w:ascii="Arial" w:hAnsi="Arial" w:cs="Arial"/>
                          <w:b/>
                          <w:color w:val="808080"/>
                        </w:rPr>
                        <w:t xml:space="preserve"> B</w:t>
                      </w:r>
                      <w:r>
                        <w:rPr>
                          <w:rFonts w:ascii="Arial" w:hAnsi="Arial" w:cs="Arial"/>
                          <w:color w:val="808080"/>
                        </w:rPr>
                        <w:t xml:space="preserve"> - </w:t>
                      </w:r>
                      <w:r>
                        <w:rPr>
                          <w:rFonts w:ascii="Arial" w:hAnsi="Arial" w:cs="Arial"/>
                          <w:color w:val="808080"/>
                          <w:sz w:val="16"/>
                        </w:rPr>
                        <w:t>Suite</w:t>
                      </w:r>
                    </w:p>
                  </w:txbxContent>
                </v:textbox>
                <w10:wrap anchory="page"/>
              </v:shape>
            </w:pict>
          </mc:Fallback>
        </mc:AlternateContent>
      </w:r>
      <w:r w:rsidRPr="00414AC3">
        <w:rPr>
          <w:noProof/>
          <w:color w:val="000000" w:themeColor="text1"/>
          <w:lang w:val="fr-FR" w:eastAsia="fr-FR"/>
        </w:rPr>
        <mc:AlternateContent>
          <mc:Choice Requires="wps">
            <w:drawing>
              <wp:anchor distT="0" distB="0" distL="114935" distR="114935" simplePos="0" relativeHeight="251663872" behindDoc="1" locked="0" layoutInCell="1" allowOverlap="1">
                <wp:simplePos x="0" y="0"/>
                <wp:positionH relativeFrom="column">
                  <wp:posOffset>-769620</wp:posOffset>
                </wp:positionH>
                <wp:positionV relativeFrom="page">
                  <wp:posOffset>391160</wp:posOffset>
                </wp:positionV>
                <wp:extent cx="572770" cy="636905"/>
                <wp:effectExtent l="8890" t="635" r="8890" b="635"/>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 cy="6369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04D3" w:rsidRDefault="001604D3">
                            <w:pPr>
                              <w:pStyle w:val="BodyText31"/>
                            </w:pPr>
                            <w:r>
                              <w:rPr>
                                <w:lang w:val="fr-BE"/>
                              </w:rPr>
                              <w:t>Réservé au Moniteur belge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4" type="#_x0000_t202" style="position:absolute;left:0;text-align:left;margin-left:-60.6pt;margin-top:30.8pt;width:45.1pt;height:50.15pt;z-index:-251652608;visibility:visible;mso-wrap-style:square;mso-width-percent:0;mso-height-percent:0;mso-wrap-distance-left:9.05pt;mso-wrap-distance-top:0;mso-wrap-distance-right:9.05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" stroked="f">
                <v:fill opacity="0"/>
                <v:textbox inset="0,0,0,0">
                  <w:txbxContent>
                    <w:p w:rsidR="001604D3" w:rsidRDefault="001604D3">
                      <w:pPr>
                        <w:pStyle w:val="BodyText31"/>
                      </w:pPr>
                      <w:r>
                        <w:rPr>
                          <w:lang w:val="fr-BE"/>
                        </w:rPr>
                        <w:t>Réservé au Moniteur belge</w:t>
                      </w:r>
                    </w:p>
                  </w:txbxContent>
                </v:textbox>
                <w10:wrap anchory="page"/>
              </v:shape>
            </w:pict>
          </mc:Fallback>
        </mc:AlternateContent>
      </w:r>
    </w:p>
    <w:p w:rsidR="001A7BB1" w:rsidRPr="00414AC3" w:rsidRDefault="001A7BB1">
      <w:pPr>
        <w:pStyle w:val="Text"/>
        <w:ind w:firstLine="0"/>
        <w:rPr>
          <w:color w:val="000000" w:themeColor="text1"/>
        </w:rPr>
      </w:pPr>
    </w:p>
    <w:p w:rsidR="001A7BB1" w:rsidRPr="00414AC3" w:rsidRDefault="001A7BB1">
      <w:pPr>
        <w:pStyle w:val="Text"/>
        <w:ind w:firstLine="0"/>
        <w:rPr>
          <w:color w:val="000000" w:themeColor="text1"/>
        </w:rPr>
      </w:pPr>
      <w:r w:rsidRPr="00414AC3">
        <w:rPr>
          <w:color w:val="000000" w:themeColor="text1"/>
        </w:rPr>
        <w:t>Déposé en même temps : l’acte constitutif.</w:t>
      </w:r>
    </w:p>
    <w:p w:rsidR="001A7BB1" w:rsidRDefault="001A7BB1">
      <w:pPr>
        <w:pStyle w:val="Text"/>
        <w:rPr>
          <w:color w:val="auto"/>
        </w:rPr>
      </w:pPr>
    </w:p>
    <w:p w:rsidR="001A7BB1" w:rsidRDefault="001A7BB1">
      <w:pPr>
        <w:sectPr w:rsidR="001A7BB1">
          <w:headerReference w:type="even" r:id="rId16"/>
          <w:headerReference w:type="default" r:id="rId17"/>
          <w:footerReference w:type="even" r:id="rId18"/>
          <w:footerReference w:type="default" r:id="rId19"/>
          <w:headerReference w:type="first" r:id="rId20"/>
          <w:footerReference w:type="first" r:id="rId21"/>
          <w:pgSz w:w="11906" w:h="16838"/>
          <w:pgMar w:top="907" w:right="851" w:bottom="1276" w:left="2126" w:header="425" w:footer="720" w:gutter="0"/>
          <w:cols w:space="720"/>
          <w:docGrid w:linePitch="360"/>
        </w:sectPr>
      </w:pPr>
    </w:p>
    <w:p w:rsidR="001A7BB1" w:rsidRDefault="00715858">
      <w:pPr>
        <w:rPr>
          <w:rFonts w:ascii="Arial" w:hAnsi="Arial" w:cs="Arial"/>
          <w:sz w:val="8"/>
          <w:lang w:val="fr-BE" w:eastAsia="fr-BE"/>
        </w:rPr>
      </w:pPr>
      <w:r>
        <w:rPr>
          <w:noProof/>
          <w:lang w:val="fr-FR" w:eastAsia="fr-FR"/>
        </w:rPr>
        <w:lastRenderedPageBreak/>
        <w:drawing>
          <wp:anchor distT="0" distB="0" distL="114935" distR="114935" simplePos="0" relativeHeight="251670016" behindDoc="0" locked="0" layoutInCell="1" allowOverlap="1">
            <wp:simplePos x="0" y="0"/>
            <wp:positionH relativeFrom="column">
              <wp:posOffset>-163195</wp:posOffset>
            </wp:positionH>
            <wp:positionV relativeFrom="paragraph">
              <wp:posOffset>-79375</wp:posOffset>
            </wp:positionV>
            <wp:extent cx="911225" cy="716915"/>
            <wp:effectExtent l="19050" t="0" r="317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srcRect/>
                    <a:stretch>
                      <a:fillRect/>
                    </a:stretch>
                  </pic:blipFill>
                  <pic:spPr bwMode="auto">
                    <a:xfrm>
                      <a:off x="0" y="0"/>
                      <a:ext cx="911225" cy="716915"/>
                    </a:xfrm>
                    <a:prstGeom prst="rect">
                      <a:avLst/>
                    </a:prstGeom>
                    <a:solidFill>
                      <a:srgbClr val="FFFFFF"/>
                    </a:solidFill>
                    <a:ln w="9525">
                      <a:noFill/>
                      <a:miter lim="800000"/>
                      <a:headEnd/>
                      <a:tailEnd/>
                    </a:ln>
                  </pic:spPr>
                </pic:pic>
              </a:graphicData>
            </a:graphic>
          </wp:anchor>
        </w:drawing>
      </w:r>
    </w:p>
    <w:tbl>
      <w:tblPr>
        <w:tblW w:w="10542" w:type="dxa"/>
        <w:tblInd w:w="-674" w:type="dxa"/>
        <w:tblLayout w:type="fixed"/>
        <w:tblCellMar>
          <w:left w:w="42" w:type="dxa"/>
          <w:right w:w="42" w:type="dxa"/>
        </w:tblCellMar>
        <w:tblLook w:val="0000" w:firstRow="0" w:lastRow="0" w:firstColumn="0" w:lastColumn="0" w:noHBand="0" w:noVBand="0"/>
      </w:tblPr>
      <w:tblGrid>
        <w:gridCol w:w="2127"/>
        <w:gridCol w:w="113"/>
        <w:gridCol w:w="567"/>
        <w:gridCol w:w="2173"/>
        <w:gridCol w:w="2741"/>
        <w:gridCol w:w="2741"/>
        <w:gridCol w:w="50"/>
        <w:gridCol w:w="30"/>
      </w:tblGrid>
      <w:tr w:rsidR="001A7BB1" w:rsidTr="00414AC3">
        <w:trPr>
          <w:gridAfter w:val="1"/>
          <w:wAfter w:w="30" w:type="dxa"/>
          <w:cantSplit/>
          <w:trHeight w:val="280"/>
        </w:trPr>
        <w:tc>
          <w:tcPr>
            <w:tcW w:w="2127" w:type="dxa"/>
            <w:shd w:val="clear" w:color="auto" w:fill="auto"/>
            <w:vAlign w:val="center"/>
          </w:tcPr>
          <w:p w:rsidR="001A7BB1" w:rsidRDefault="001A7BB1">
            <w:pPr>
              <w:pStyle w:val="Titre10"/>
              <w:tabs>
                <w:tab w:val="left" w:pos="652"/>
              </w:tabs>
              <w:snapToGrid w:val="0"/>
              <w:ind w:left="652" w:hanging="652"/>
              <w:jc w:val="left"/>
              <w:rPr>
                <w:rFonts w:ascii="Arial" w:hAnsi="Arial" w:cs="Arial"/>
                <w:sz w:val="20"/>
              </w:rPr>
            </w:pPr>
          </w:p>
        </w:tc>
        <w:tc>
          <w:tcPr>
            <w:tcW w:w="680" w:type="dxa"/>
            <w:gridSpan w:val="2"/>
            <w:shd w:val="clear" w:color="auto" w:fill="auto"/>
            <w:vAlign w:val="center"/>
          </w:tcPr>
          <w:p w:rsidR="001A7BB1" w:rsidRDefault="001A7BB1">
            <w:pPr>
              <w:pStyle w:val="Titre10"/>
              <w:snapToGrid w:val="0"/>
              <w:jc w:val="left"/>
              <w:rPr>
                <w:rFonts w:ascii="Arial" w:hAnsi="Arial" w:cs="Arial"/>
                <w:sz w:val="20"/>
              </w:rPr>
            </w:pPr>
          </w:p>
        </w:tc>
        <w:tc>
          <w:tcPr>
            <w:tcW w:w="7705" w:type="dxa"/>
            <w:gridSpan w:val="4"/>
            <w:tcBorders>
              <w:top w:val="single" w:sz="4" w:space="0" w:color="000000"/>
              <w:left w:val="single" w:sz="4" w:space="0" w:color="000000"/>
              <w:right w:val="single" w:sz="4" w:space="0" w:color="000000"/>
            </w:tcBorders>
            <w:shd w:val="clear" w:color="auto" w:fill="EAEAEA"/>
            <w:vAlign w:val="center"/>
          </w:tcPr>
          <w:p w:rsidR="001A7BB1" w:rsidRDefault="001A7BB1">
            <w:pPr>
              <w:pStyle w:val="Titre10"/>
              <w:tabs>
                <w:tab w:val="left" w:pos="242"/>
                <w:tab w:val="left" w:pos="298"/>
                <w:tab w:val="left" w:pos="1234"/>
                <w:tab w:val="left" w:pos="1801"/>
              </w:tabs>
              <w:spacing w:before="120"/>
              <w:jc w:val="both"/>
              <w:rPr>
                <w:rFonts w:ascii="Arial" w:hAnsi="Arial" w:cs="Arial"/>
                <w:b/>
                <w:sz w:val="12"/>
              </w:rPr>
            </w:pPr>
            <w:r>
              <w:rPr>
                <w:rFonts w:ascii="Arial" w:hAnsi="Arial" w:cs="Arial"/>
                <w:b/>
                <w:sz w:val="24"/>
              </w:rPr>
              <w:tab/>
              <w:t>Mentions à faire par le greffe</w:t>
            </w:r>
          </w:p>
        </w:tc>
      </w:tr>
      <w:tr w:rsidR="001A7BB1" w:rsidTr="00414AC3">
        <w:trPr>
          <w:gridAfter w:val="1"/>
          <w:wAfter w:w="30" w:type="dxa"/>
          <w:cantSplit/>
        </w:trPr>
        <w:tc>
          <w:tcPr>
            <w:tcW w:w="2127" w:type="dxa"/>
            <w:shd w:val="clear" w:color="auto" w:fill="auto"/>
            <w:vAlign w:val="center"/>
          </w:tcPr>
          <w:p w:rsidR="001A7BB1" w:rsidRDefault="001A7BB1">
            <w:pPr>
              <w:pStyle w:val="Titre10"/>
              <w:tabs>
                <w:tab w:val="left" w:pos="652"/>
              </w:tabs>
              <w:snapToGrid w:val="0"/>
              <w:ind w:left="652" w:hanging="652"/>
              <w:jc w:val="left"/>
              <w:rPr>
                <w:rFonts w:ascii="Arial" w:hAnsi="Arial" w:cs="Arial"/>
                <w:b/>
                <w:sz w:val="12"/>
              </w:rPr>
            </w:pPr>
          </w:p>
        </w:tc>
        <w:tc>
          <w:tcPr>
            <w:tcW w:w="680" w:type="dxa"/>
            <w:gridSpan w:val="2"/>
            <w:shd w:val="clear" w:color="auto" w:fill="auto"/>
          </w:tcPr>
          <w:p w:rsidR="001A7BB1" w:rsidRDefault="001A7BB1">
            <w:pPr>
              <w:pStyle w:val="Titre10"/>
              <w:snapToGrid w:val="0"/>
              <w:jc w:val="left"/>
              <w:rPr>
                <w:rFonts w:ascii="Arial" w:hAnsi="Arial" w:cs="Arial"/>
                <w:sz w:val="12"/>
              </w:rPr>
            </w:pPr>
          </w:p>
        </w:tc>
        <w:tc>
          <w:tcPr>
            <w:tcW w:w="7705" w:type="dxa"/>
            <w:gridSpan w:val="4"/>
            <w:tcBorders>
              <w:left w:val="single" w:sz="4" w:space="0" w:color="000000"/>
              <w:right w:val="single" w:sz="4" w:space="0" w:color="000000"/>
            </w:tcBorders>
            <w:shd w:val="clear" w:color="auto" w:fill="auto"/>
          </w:tcPr>
          <w:p w:rsidR="001A7BB1" w:rsidRDefault="001A7BB1">
            <w:pPr>
              <w:pStyle w:val="Titre10"/>
              <w:tabs>
                <w:tab w:val="left" w:pos="242"/>
                <w:tab w:val="left" w:pos="298"/>
                <w:tab w:val="left" w:pos="1234"/>
                <w:tab w:val="left" w:pos="1801"/>
              </w:tabs>
              <w:snapToGrid w:val="0"/>
              <w:jc w:val="both"/>
              <w:rPr>
                <w:rFonts w:ascii="Arial" w:hAnsi="Arial" w:cs="Arial"/>
                <w:sz w:val="12"/>
              </w:rPr>
            </w:pPr>
          </w:p>
        </w:tc>
      </w:tr>
      <w:tr w:rsidR="001A7BB1" w:rsidTr="00414AC3">
        <w:trPr>
          <w:gridAfter w:val="1"/>
          <w:wAfter w:w="30" w:type="dxa"/>
          <w:cantSplit/>
          <w:trHeight w:val="320"/>
        </w:trPr>
        <w:tc>
          <w:tcPr>
            <w:tcW w:w="2127" w:type="dxa"/>
            <w:shd w:val="clear" w:color="auto" w:fill="auto"/>
            <w:vAlign w:val="center"/>
          </w:tcPr>
          <w:p w:rsidR="001A7BB1" w:rsidRDefault="00414AC3">
            <w:pPr>
              <w:jc w:val="center"/>
              <w:rPr>
                <w:rFonts w:ascii="Arial" w:hAnsi="Arial" w:cs="Arial"/>
                <w:b/>
                <w:lang w:val="fr-BE" w:eastAsia="fr-BE"/>
              </w:rPr>
            </w:pPr>
            <w:r>
              <w:rPr>
                <w:noProof/>
                <w:lang w:val="fr-FR" w:eastAsia="fr-FR"/>
              </w:rPr>
              <mc:AlternateContent>
                <mc:Choice Requires="wps">
                  <w:drawing>
                    <wp:anchor distT="0" distB="0" distL="114300" distR="114300" simplePos="0" relativeHeight="251660800" behindDoc="0" locked="0" layoutInCell="1" allowOverlap="1">
                      <wp:simplePos x="0" y="0"/>
                      <wp:positionH relativeFrom="margin">
                        <wp:posOffset>4220210</wp:posOffset>
                      </wp:positionH>
                      <wp:positionV relativeFrom="paragraph">
                        <wp:posOffset>180340</wp:posOffset>
                      </wp:positionV>
                      <wp:extent cx="1920240" cy="0"/>
                      <wp:effectExtent l="6350" t="6985" r="6985" b="12065"/>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3240">
                                <a:solidFill>
                                  <a:srgbClr val="DDDDDD"/>
                                </a:solidFill>
                                <a:prstDash val="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D51B9" id="Line 17"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32.3pt,14.2pt" to="483.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" strokecolor="#ddd" strokeweight=".09mm">
                      <v:stroke dashstyle="dash" joinstyle="miter"/>
                      <w10:wrap anchorx="margin"/>
                    </v:line>
                  </w:pict>
                </mc:Fallback>
              </mc:AlternateContent>
            </w:r>
            <w:r>
              <w:rPr>
                <w:noProof/>
                <w:lang w:val="fr-FR" w:eastAsia="fr-FR"/>
              </w:rPr>
              <mc:AlternateContent>
                <mc:Choice Requires="wps">
                  <w:drawing>
                    <wp:anchor distT="0" distB="0" distL="114300" distR="114300" simplePos="0" relativeHeight="251661824" behindDoc="0" locked="0" layoutInCell="1" allowOverlap="1">
                      <wp:simplePos x="0" y="0"/>
                      <wp:positionH relativeFrom="margin">
                        <wp:posOffset>2665730</wp:posOffset>
                      </wp:positionH>
                      <wp:positionV relativeFrom="paragraph">
                        <wp:posOffset>462915</wp:posOffset>
                      </wp:positionV>
                      <wp:extent cx="1920240" cy="0"/>
                      <wp:effectExtent l="13970" t="13335" r="8890" b="5715"/>
                      <wp:wrapNone/>
                      <wp:docPr id="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3240">
                                <a:solidFill>
                                  <a:srgbClr val="DDDDDD"/>
                                </a:solidFill>
                                <a:prstDash val="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F2421" id="Line 18" o:spid="_x0000_s1026" style="position:absolute;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09.9pt,36.45pt" to="361.1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" strokecolor="#ddd" strokeweight=".09mm">
                      <v:stroke dashstyle="dash" joinstyle="miter"/>
                      <w10:wrap anchorx="margin"/>
                    </v:line>
                  </w:pict>
                </mc:Fallback>
              </mc:AlternateContent>
            </w:r>
            <w:r>
              <w:rPr>
                <w:noProof/>
                <w:lang w:val="fr-FR" w:eastAsia="fr-FR"/>
              </w:rPr>
              <mc:AlternateContent>
                <mc:Choice Requires="wps">
                  <w:drawing>
                    <wp:anchor distT="0" distB="0" distL="114300" distR="114300" simplePos="0" relativeHeight="251662848" behindDoc="0" locked="0" layoutInCell="1" allowOverlap="1">
                      <wp:simplePos x="0" y="0"/>
                      <wp:positionH relativeFrom="margin">
                        <wp:posOffset>4311650</wp:posOffset>
                      </wp:positionH>
                      <wp:positionV relativeFrom="paragraph">
                        <wp:posOffset>720090</wp:posOffset>
                      </wp:positionV>
                      <wp:extent cx="1828800" cy="0"/>
                      <wp:effectExtent l="12065" t="13335" r="6985" b="5715"/>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3240">
                                <a:solidFill>
                                  <a:srgbClr val="DDDDDD"/>
                                </a:solidFill>
                                <a:prstDash val="dash"/>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137CF4" id="Line 19" o:spid="_x0000_s1026" style="position:absolute;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39.5pt,56.7pt" to="483.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" strokecolor="#ddd" strokeweight=".09mm">
                      <v:stroke dashstyle="dash" joinstyle="miter"/>
                      <w10:wrap anchorx="margin"/>
                    </v:line>
                  </w:pict>
                </mc:Fallback>
              </mc:AlternateContent>
            </w:r>
            <w:r w:rsidR="001A7BB1">
              <w:rPr>
                <w:rFonts w:ascii="Arial" w:hAnsi="Arial" w:cs="Arial"/>
                <w:lang w:val="fr-BE" w:eastAsia="fr-BE"/>
              </w:rPr>
              <w:t xml:space="preserve">Service public fédéral </w:t>
            </w:r>
            <w:r w:rsidR="001A7BB1">
              <w:rPr>
                <w:rFonts w:ascii="Arial" w:hAnsi="Arial" w:cs="Arial"/>
                <w:b/>
                <w:lang w:val="fr-BE" w:eastAsia="fr-BE"/>
              </w:rPr>
              <w:t>Justice</w:t>
            </w:r>
          </w:p>
          <w:p w:rsidR="001A7BB1" w:rsidRDefault="001A7BB1">
            <w:pPr>
              <w:jc w:val="center"/>
              <w:rPr>
                <w:rFonts w:ascii="Arial" w:hAnsi="Arial" w:cs="Arial"/>
                <w:b/>
                <w:lang w:val="fr-BE" w:eastAsia="fr-BE"/>
              </w:rPr>
            </w:pPr>
          </w:p>
          <w:p w:rsidR="001A7BB1" w:rsidRDefault="001A7BB1">
            <w:pPr>
              <w:jc w:val="center"/>
              <w:rPr>
                <w:rFonts w:ascii="Arial" w:hAnsi="Arial" w:cs="Arial"/>
                <w:b/>
                <w:lang w:val="fr-BE" w:eastAsia="fr-BE"/>
              </w:rPr>
            </w:pPr>
          </w:p>
          <w:p w:rsidR="001A7BB1" w:rsidRDefault="001A7BB1">
            <w:pPr>
              <w:jc w:val="center"/>
              <w:rPr>
                <w:rFonts w:ascii="Arial" w:hAnsi="Arial" w:cs="Arial"/>
                <w:sz w:val="36"/>
                <w:lang w:val="fr-BE"/>
              </w:rPr>
            </w:pPr>
          </w:p>
        </w:tc>
        <w:tc>
          <w:tcPr>
            <w:tcW w:w="680" w:type="dxa"/>
            <w:gridSpan w:val="2"/>
            <w:shd w:val="clear" w:color="auto" w:fill="auto"/>
            <w:vAlign w:val="center"/>
          </w:tcPr>
          <w:p w:rsidR="001A7BB1" w:rsidRDefault="001A7BB1">
            <w:pPr>
              <w:pStyle w:val="Titre10"/>
              <w:snapToGrid w:val="0"/>
              <w:jc w:val="left"/>
              <w:rPr>
                <w:rFonts w:ascii="Arial" w:hAnsi="Arial" w:cs="Arial"/>
                <w:sz w:val="36"/>
              </w:rPr>
            </w:pPr>
          </w:p>
        </w:tc>
        <w:tc>
          <w:tcPr>
            <w:tcW w:w="7705" w:type="dxa"/>
            <w:gridSpan w:val="4"/>
            <w:tcBorders>
              <w:left w:val="single" w:sz="4" w:space="0" w:color="000000"/>
              <w:right w:val="single" w:sz="4" w:space="0" w:color="000000"/>
            </w:tcBorders>
            <w:shd w:val="clear" w:color="auto" w:fill="auto"/>
            <w:vAlign w:val="center"/>
          </w:tcPr>
          <w:p w:rsidR="001A7BB1" w:rsidRDefault="001A7BB1">
            <w:pPr>
              <w:pStyle w:val="Titre10"/>
              <w:tabs>
                <w:tab w:val="left" w:pos="242"/>
                <w:tab w:val="left" w:pos="298"/>
                <w:tab w:val="left" w:pos="1234"/>
                <w:tab w:val="left" w:pos="1801"/>
              </w:tabs>
              <w:jc w:val="both"/>
              <w:rPr>
                <w:rFonts w:ascii="Arial" w:hAnsi="Arial" w:cs="Arial"/>
                <w:b/>
                <w:sz w:val="36"/>
              </w:rPr>
            </w:pPr>
            <w:r>
              <w:rPr>
                <w:rFonts w:ascii="Arial" w:hAnsi="Arial" w:cs="Arial"/>
                <w:sz w:val="20"/>
              </w:rPr>
              <w:t>Immatriculé au greffe du tribunal de commerce de</w:t>
            </w:r>
          </w:p>
        </w:tc>
      </w:tr>
      <w:tr w:rsidR="001A7BB1" w:rsidTr="00414AC3">
        <w:trPr>
          <w:gridAfter w:val="1"/>
          <w:wAfter w:w="30" w:type="dxa"/>
          <w:cantSplit/>
          <w:trHeight w:val="320"/>
        </w:trPr>
        <w:tc>
          <w:tcPr>
            <w:tcW w:w="2127" w:type="dxa"/>
            <w:shd w:val="clear" w:color="auto" w:fill="auto"/>
            <w:vAlign w:val="center"/>
          </w:tcPr>
          <w:p w:rsidR="001A7BB1" w:rsidRDefault="001A7BB1">
            <w:pPr>
              <w:pStyle w:val="Titre10"/>
              <w:tabs>
                <w:tab w:val="left" w:pos="652"/>
              </w:tabs>
              <w:snapToGrid w:val="0"/>
              <w:jc w:val="left"/>
              <w:rPr>
                <w:rFonts w:ascii="Arial" w:hAnsi="Arial" w:cs="Arial"/>
                <w:b/>
                <w:sz w:val="36"/>
              </w:rPr>
            </w:pPr>
          </w:p>
        </w:tc>
        <w:tc>
          <w:tcPr>
            <w:tcW w:w="680" w:type="dxa"/>
            <w:gridSpan w:val="2"/>
            <w:shd w:val="clear" w:color="auto" w:fill="auto"/>
            <w:vAlign w:val="center"/>
          </w:tcPr>
          <w:p w:rsidR="001A7BB1" w:rsidRDefault="001A7BB1">
            <w:pPr>
              <w:pStyle w:val="Titre10"/>
              <w:snapToGrid w:val="0"/>
              <w:jc w:val="left"/>
              <w:rPr>
                <w:rFonts w:ascii="Arial" w:hAnsi="Arial" w:cs="Arial"/>
                <w:sz w:val="36"/>
              </w:rPr>
            </w:pPr>
          </w:p>
        </w:tc>
        <w:tc>
          <w:tcPr>
            <w:tcW w:w="7705" w:type="dxa"/>
            <w:gridSpan w:val="4"/>
            <w:tcBorders>
              <w:left w:val="single" w:sz="4" w:space="0" w:color="000000"/>
              <w:right w:val="single" w:sz="4" w:space="0" w:color="000000"/>
            </w:tcBorders>
            <w:shd w:val="clear" w:color="auto" w:fill="auto"/>
            <w:vAlign w:val="center"/>
          </w:tcPr>
          <w:p w:rsidR="001A7BB1" w:rsidRDefault="001A7BB1">
            <w:pPr>
              <w:pStyle w:val="Titre10"/>
              <w:tabs>
                <w:tab w:val="left" w:pos="242"/>
                <w:tab w:val="left" w:pos="298"/>
                <w:tab w:val="left" w:pos="1234"/>
                <w:tab w:val="left" w:pos="1801"/>
              </w:tabs>
              <w:jc w:val="both"/>
              <w:rPr>
                <w:rFonts w:ascii="Arial" w:hAnsi="Arial" w:cs="Arial"/>
                <w:b/>
                <w:sz w:val="36"/>
              </w:rPr>
            </w:pPr>
            <w:r>
              <w:rPr>
                <w:rFonts w:ascii="Arial" w:hAnsi="Arial" w:cs="Arial"/>
                <w:sz w:val="20"/>
              </w:rPr>
              <w:t>Numéro d’entreprise :</w:t>
            </w:r>
          </w:p>
        </w:tc>
      </w:tr>
      <w:tr w:rsidR="001A7BB1" w:rsidTr="00414AC3">
        <w:trPr>
          <w:gridAfter w:val="1"/>
          <w:wAfter w:w="30" w:type="dxa"/>
          <w:cantSplit/>
          <w:trHeight w:val="320"/>
        </w:trPr>
        <w:tc>
          <w:tcPr>
            <w:tcW w:w="2127" w:type="dxa"/>
            <w:shd w:val="clear" w:color="auto" w:fill="auto"/>
            <w:vAlign w:val="center"/>
          </w:tcPr>
          <w:p w:rsidR="001A7BB1" w:rsidRDefault="001A7BB1">
            <w:pPr>
              <w:pStyle w:val="Titre10"/>
              <w:tabs>
                <w:tab w:val="left" w:pos="652"/>
              </w:tabs>
              <w:snapToGrid w:val="0"/>
              <w:ind w:left="652" w:hanging="652"/>
              <w:jc w:val="left"/>
              <w:rPr>
                <w:rFonts w:ascii="Arial" w:hAnsi="Arial" w:cs="Arial"/>
                <w:b/>
                <w:sz w:val="36"/>
              </w:rPr>
            </w:pPr>
          </w:p>
        </w:tc>
        <w:tc>
          <w:tcPr>
            <w:tcW w:w="680" w:type="dxa"/>
            <w:gridSpan w:val="2"/>
            <w:shd w:val="clear" w:color="auto" w:fill="auto"/>
            <w:vAlign w:val="center"/>
          </w:tcPr>
          <w:p w:rsidR="001A7BB1" w:rsidRDefault="001A7BB1">
            <w:pPr>
              <w:pStyle w:val="Titre10"/>
              <w:snapToGrid w:val="0"/>
              <w:jc w:val="left"/>
              <w:rPr>
                <w:rFonts w:ascii="Arial" w:hAnsi="Arial" w:cs="Arial"/>
                <w:sz w:val="36"/>
              </w:rPr>
            </w:pPr>
          </w:p>
        </w:tc>
        <w:tc>
          <w:tcPr>
            <w:tcW w:w="7705" w:type="dxa"/>
            <w:gridSpan w:val="4"/>
            <w:tcBorders>
              <w:left w:val="single" w:sz="4" w:space="0" w:color="000000"/>
              <w:right w:val="single" w:sz="4" w:space="0" w:color="000000"/>
            </w:tcBorders>
            <w:shd w:val="clear" w:color="auto" w:fill="auto"/>
            <w:vAlign w:val="center"/>
          </w:tcPr>
          <w:p w:rsidR="001A7BB1" w:rsidRDefault="001A7BB1">
            <w:pPr>
              <w:pStyle w:val="Titre10"/>
              <w:tabs>
                <w:tab w:val="left" w:pos="242"/>
                <w:tab w:val="left" w:pos="298"/>
                <w:tab w:val="left" w:pos="1234"/>
                <w:tab w:val="left" w:pos="1801"/>
              </w:tabs>
              <w:jc w:val="both"/>
              <w:rPr>
                <w:rFonts w:ascii="Arial" w:hAnsi="Arial" w:cs="Arial"/>
                <w:b/>
                <w:sz w:val="8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Le</w:t>
            </w:r>
          </w:p>
        </w:tc>
      </w:tr>
      <w:tr w:rsidR="001A7BB1" w:rsidTr="00414AC3">
        <w:trPr>
          <w:gridAfter w:val="1"/>
          <w:wAfter w:w="30" w:type="dxa"/>
          <w:cantSplit/>
          <w:trHeight w:val="240"/>
        </w:trPr>
        <w:tc>
          <w:tcPr>
            <w:tcW w:w="2127" w:type="dxa"/>
            <w:shd w:val="clear" w:color="auto" w:fill="auto"/>
            <w:vAlign w:val="center"/>
          </w:tcPr>
          <w:p w:rsidR="001A7BB1" w:rsidRDefault="001A7BB1">
            <w:pPr>
              <w:pStyle w:val="Titre10"/>
              <w:tabs>
                <w:tab w:val="left" w:pos="652"/>
              </w:tabs>
              <w:snapToGrid w:val="0"/>
              <w:jc w:val="left"/>
              <w:rPr>
                <w:rFonts w:ascii="Arial" w:hAnsi="Arial" w:cs="Arial"/>
                <w:b/>
                <w:sz w:val="80"/>
              </w:rPr>
            </w:pPr>
          </w:p>
        </w:tc>
        <w:tc>
          <w:tcPr>
            <w:tcW w:w="680" w:type="dxa"/>
            <w:gridSpan w:val="2"/>
            <w:shd w:val="clear" w:color="auto" w:fill="auto"/>
          </w:tcPr>
          <w:p w:rsidR="001A7BB1" w:rsidRDefault="001A7BB1">
            <w:pPr>
              <w:pStyle w:val="Titre10"/>
              <w:snapToGrid w:val="0"/>
              <w:jc w:val="left"/>
              <w:rPr>
                <w:rFonts w:ascii="Arial" w:hAnsi="Arial" w:cs="Arial"/>
                <w:sz w:val="80"/>
              </w:rPr>
            </w:pPr>
          </w:p>
        </w:tc>
        <w:tc>
          <w:tcPr>
            <w:tcW w:w="7705" w:type="dxa"/>
            <w:gridSpan w:val="4"/>
            <w:tcBorders>
              <w:left w:val="single" w:sz="4" w:space="0" w:color="000000"/>
              <w:bottom w:val="single" w:sz="4" w:space="0" w:color="000000"/>
              <w:right w:val="single" w:sz="4" w:space="0" w:color="000000"/>
            </w:tcBorders>
            <w:shd w:val="clear" w:color="auto" w:fill="auto"/>
          </w:tcPr>
          <w:p w:rsidR="001A7BB1" w:rsidRDefault="001A7BB1">
            <w:pPr>
              <w:pStyle w:val="Titre10"/>
              <w:tabs>
                <w:tab w:val="left" w:pos="242"/>
                <w:tab w:val="left" w:pos="298"/>
                <w:tab w:val="left" w:pos="1234"/>
                <w:tab w:val="left" w:pos="1801"/>
              </w:tabs>
              <w:jc w:val="both"/>
              <w:rPr>
                <w:rFonts w:ascii="Arial" w:hAnsi="Arial" w:cs="Arial"/>
                <w:b/>
                <w:sz w:val="32"/>
                <w:u w:val="single"/>
              </w:rPr>
            </w:pPr>
            <w:r>
              <w:rPr>
                <w:rFonts w:ascii="Arial" w:hAnsi="Arial" w:cs="Arial"/>
                <w:sz w:val="72"/>
              </w:rPr>
              <w:tab/>
            </w:r>
            <w:r>
              <w:rPr>
                <w:rFonts w:ascii="Arial" w:hAnsi="Arial" w:cs="Arial"/>
                <w:sz w:val="72"/>
              </w:rPr>
              <w:tab/>
            </w:r>
            <w:r>
              <w:rPr>
                <w:rFonts w:ascii="Arial" w:hAnsi="Arial" w:cs="Arial"/>
                <w:sz w:val="72"/>
              </w:rPr>
              <w:tab/>
            </w:r>
            <w:r>
              <w:rPr>
                <w:rFonts w:ascii="Arial" w:hAnsi="Arial" w:cs="Arial"/>
                <w:sz w:val="72"/>
              </w:rPr>
              <w:tab/>
            </w:r>
            <w:r>
              <w:rPr>
                <w:rFonts w:ascii="Arial" w:hAnsi="Arial" w:cs="Arial"/>
                <w:sz w:val="20"/>
              </w:rPr>
              <w:t xml:space="preserve">Sceau du tribunal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Visa du greffier</w:t>
            </w:r>
          </w:p>
        </w:tc>
      </w:tr>
      <w:tr w:rsidR="001A7BB1" w:rsidTr="00414AC3">
        <w:tblPrEx>
          <w:tblCellMar>
            <w:left w:w="0" w:type="dxa"/>
            <w:right w:w="0" w:type="dxa"/>
          </w:tblCellMar>
        </w:tblPrEx>
        <w:trPr>
          <w:gridAfter w:val="1"/>
          <w:wAfter w:w="30" w:type="dxa"/>
          <w:cantSplit/>
          <w:trHeight w:val="240"/>
        </w:trPr>
        <w:tc>
          <w:tcPr>
            <w:tcW w:w="10462" w:type="dxa"/>
            <w:gridSpan w:val="6"/>
            <w:shd w:val="clear" w:color="auto" w:fill="auto"/>
            <w:vAlign w:val="center"/>
          </w:tcPr>
          <w:p w:rsidR="001A7BB1" w:rsidRDefault="001A7BB1">
            <w:pPr>
              <w:tabs>
                <w:tab w:val="left" w:pos="242"/>
                <w:tab w:val="left" w:pos="1093"/>
              </w:tabs>
              <w:snapToGrid w:val="0"/>
              <w:spacing w:before="60"/>
              <w:rPr>
                <w:rFonts w:ascii="Arial" w:hAnsi="Arial" w:cs="Arial"/>
                <w:b/>
                <w:sz w:val="32"/>
                <w:u w:val="single"/>
                <w:lang w:val="fr-BE"/>
              </w:rPr>
            </w:pPr>
          </w:p>
        </w:tc>
        <w:tc>
          <w:tcPr>
            <w:tcW w:w="50" w:type="dxa"/>
            <w:shd w:val="clear" w:color="auto" w:fill="auto"/>
          </w:tcPr>
          <w:p w:rsidR="001A7BB1" w:rsidRDefault="001A7BB1">
            <w:pPr>
              <w:snapToGrid w:val="0"/>
              <w:rPr>
                <w:rFonts w:ascii="Arial Narrow" w:hAnsi="Arial Narrow" w:cs="Arial Narrow"/>
                <w:b/>
                <w:sz w:val="16"/>
                <w:lang w:val="fr-BE"/>
              </w:rPr>
            </w:pPr>
          </w:p>
        </w:tc>
      </w:tr>
      <w:tr w:rsidR="001A7BB1" w:rsidTr="00414AC3">
        <w:trPr>
          <w:cantSplit/>
          <w:trHeight w:val="240"/>
        </w:trPr>
        <w:tc>
          <w:tcPr>
            <w:tcW w:w="2127" w:type="dxa"/>
            <w:tcBorders>
              <w:top w:val="single" w:sz="6" w:space="0" w:color="808080"/>
              <w:left w:val="single" w:sz="6" w:space="0" w:color="808080"/>
            </w:tcBorders>
            <w:shd w:val="clear" w:color="auto" w:fill="auto"/>
            <w:vAlign w:val="center"/>
          </w:tcPr>
          <w:p w:rsidR="001A7BB1" w:rsidRDefault="001A7BB1">
            <w:pPr>
              <w:pStyle w:val="Titre10"/>
              <w:tabs>
                <w:tab w:val="left" w:pos="1348"/>
              </w:tabs>
              <w:snapToGrid w:val="0"/>
              <w:rPr>
                <w:rFonts w:ascii="Arial Narrow" w:hAnsi="Arial Narrow" w:cs="Arial Narrow"/>
                <w:b/>
                <w:sz w:val="16"/>
              </w:rPr>
            </w:pPr>
          </w:p>
        </w:tc>
        <w:tc>
          <w:tcPr>
            <w:tcW w:w="113" w:type="dxa"/>
            <w:tcBorders>
              <w:top w:val="single" w:sz="6" w:space="0" w:color="808080"/>
              <w:left w:val="single" w:sz="4" w:space="0" w:color="808080"/>
            </w:tcBorders>
            <w:shd w:val="clear" w:color="auto" w:fill="auto"/>
          </w:tcPr>
          <w:p w:rsidR="001A7BB1" w:rsidRDefault="001A7BB1">
            <w:pPr>
              <w:pStyle w:val="Titre10"/>
              <w:snapToGrid w:val="0"/>
              <w:rPr>
                <w:rFonts w:ascii="Arial" w:hAnsi="Arial" w:cs="Arial"/>
                <w:b/>
                <w:sz w:val="32"/>
              </w:rPr>
            </w:pPr>
          </w:p>
        </w:tc>
        <w:tc>
          <w:tcPr>
            <w:tcW w:w="8302" w:type="dxa"/>
            <w:gridSpan w:val="6"/>
            <w:tcBorders>
              <w:top w:val="single" w:sz="6" w:space="0" w:color="808080"/>
              <w:right w:val="single" w:sz="6" w:space="0" w:color="808080"/>
            </w:tcBorders>
            <w:shd w:val="clear" w:color="auto" w:fill="auto"/>
          </w:tcPr>
          <w:p w:rsidR="001A7BB1" w:rsidRDefault="001A7BB1">
            <w:pPr>
              <w:tabs>
                <w:tab w:val="left" w:pos="242"/>
                <w:tab w:val="left" w:pos="1093"/>
              </w:tabs>
              <w:snapToGrid w:val="0"/>
              <w:spacing w:before="60"/>
              <w:rPr>
                <w:rFonts w:ascii="Arial" w:hAnsi="Arial" w:cs="Arial"/>
                <w:sz w:val="16"/>
                <w:u w:val="single"/>
                <w:lang w:val="fr-BE"/>
              </w:rPr>
            </w:pPr>
          </w:p>
          <w:p w:rsidR="001A7BB1" w:rsidRDefault="001A7BB1">
            <w:pPr>
              <w:tabs>
                <w:tab w:val="left" w:pos="1660"/>
              </w:tabs>
              <w:spacing w:before="60"/>
              <w:rPr>
                <w:rFonts w:ascii="Arial" w:hAnsi="Arial" w:cs="Arial"/>
                <w:b/>
                <w:sz w:val="48"/>
                <w:lang w:val="fr-BE"/>
              </w:rPr>
            </w:pPr>
            <w:r w:rsidRPr="00414AC3">
              <w:rPr>
                <w:rFonts w:ascii="Arial" w:eastAsia="Arial" w:hAnsi="Arial" w:cs="Arial"/>
                <w:b/>
                <w:outline/>
                <w:color w:val="BFBFBF" w:themeColor="background1" w:themeShade="BF"/>
                <w:sz w:val="28"/>
                <w:shd w:val="clear" w:color="auto" w:fill="C0C0C0"/>
                <w:lang w:val="fr-B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  </w:t>
            </w:r>
            <w:r>
              <w:rPr>
                <w:rFonts w:ascii="Arial" w:hAnsi="Arial" w:cs="Arial"/>
                <w:b/>
                <w:color w:val="FFFFFF"/>
                <w:sz w:val="28"/>
                <w:shd w:val="clear" w:color="auto" w:fill="C0C0C0"/>
                <w:lang w:val="fr-BE"/>
              </w:rPr>
              <w:t xml:space="preserve">Volet C </w:t>
            </w:r>
            <w:r w:rsidRPr="00414AC3">
              <w:rPr>
                <w:rFonts w:ascii="Arial" w:hAnsi="Arial" w:cs="Arial"/>
                <w:b/>
                <w:outline/>
                <w:color w:val="BFBFBF" w:themeColor="background1" w:themeShade="BF"/>
                <w:sz w:val="28"/>
                <w:shd w:val="clear" w:color="auto" w:fill="C0C0C0"/>
                <w:lang w:val="fr-B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 </w:t>
            </w:r>
            <w:r w:rsidRPr="00414AC3">
              <w:rPr>
                <w:rFonts w:ascii="Arial" w:hAnsi="Arial" w:cs="Arial"/>
                <w:b/>
                <w:outline/>
                <w:color w:val="BFBFBF" w:themeColor="background1" w:themeShade="BF"/>
                <w:sz w:val="28"/>
                <w:lang w:val="fr-BE"/>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ab/>
            </w:r>
            <w:r>
              <w:rPr>
                <w:rFonts w:ascii="Arial" w:hAnsi="Arial" w:cs="Arial"/>
                <w:b/>
                <w:sz w:val="24"/>
                <w:lang w:val="fr-BE"/>
              </w:rPr>
              <w:t>Données supplémentaires à compléter</w:t>
            </w:r>
            <w:r>
              <w:rPr>
                <w:rFonts w:ascii="Arial" w:hAnsi="Arial" w:cs="Arial"/>
                <w:b/>
                <w:sz w:val="24"/>
                <w:lang w:val="fr-BE"/>
              </w:rPr>
              <w:br/>
            </w:r>
            <w:r>
              <w:rPr>
                <w:rFonts w:ascii="Arial" w:hAnsi="Arial" w:cs="Arial"/>
                <w:b/>
                <w:sz w:val="24"/>
                <w:lang w:val="fr-BE"/>
              </w:rPr>
              <w:tab/>
              <w:t>lors d</w:t>
            </w:r>
            <w:r>
              <w:rPr>
                <w:rFonts w:ascii="Arial" w:hAnsi="Arial" w:cs="Arial"/>
                <w:sz w:val="24"/>
                <w:lang w:val="fr-BE"/>
              </w:rPr>
              <w:t>’</w:t>
            </w:r>
            <w:r>
              <w:rPr>
                <w:rFonts w:ascii="Arial" w:hAnsi="Arial" w:cs="Arial"/>
                <w:b/>
                <w:sz w:val="24"/>
                <w:lang w:val="fr-BE"/>
              </w:rPr>
              <w:t>un premier dépôt par une personne morale</w:t>
            </w:r>
          </w:p>
        </w:tc>
      </w:tr>
      <w:tr w:rsidR="001A7BB1" w:rsidTr="00414AC3">
        <w:trPr>
          <w:cantSplit/>
          <w:trHeight w:val="18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b/>
                <w:sz w:val="48"/>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8"/>
              </w:rPr>
            </w:pPr>
          </w:p>
        </w:tc>
        <w:tc>
          <w:tcPr>
            <w:tcW w:w="8302" w:type="dxa"/>
            <w:gridSpan w:val="6"/>
            <w:tcBorders>
              <w:right w:val="single" w:sz="6" w:space="0" w:color="808080"/>
            </w:tcBorders>
            <w:shd w:val="clear" w:color="auto" w:fill="auto"/>
          </w:tcPr>
          <w:p w:rsidR="001A7BB1" w:rsidRDefault="001A7BB1">
            <w:pPr>
              <w:pStyle w:val="Titre10"/>
              <w:tabs>
                <w:tab w:val="left" w:pos="242"/>
              </w:tabs>
              <w:snapToGrid w:val="0"/>
              <w:rPr>
                <w:rFonts w:ascii="Arial" w:hAnsi="Arial" w:cs="Arial"/>
                <w:b/>
                <w:sz w:val="8"/>
              </w:rPr>
            </w:pPr>
          </w:p>
        </w:tc>
      </w:tr>
      <w:tr w:rsidR="001A7BB1" w:rsidTr="00414AC3">
        <w:trPr>
          <w:cantSplit/>
          <w:trHeight w:val="40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b/>
                <w:sz w:val="48"/>
              </w:rPr>
            </w:pPr>
          </w:p>
        </w:tc>
        <w:tc>
          <w:tcPr>
            <w:tcW w:w="113" w:type="dxa"/>
            <w:tcBorders>
              <w:left w:val="single" w:sz="4" w:space="0" w:color="808080"/>
            </w:tcBorders>
            <w:shd w:val="clear" w:color="auto" w:fill="auto"/>
          </w:tcPr>
          <w:p w:rsidR="001A7BB1" w:rsidRDefault="001A7BB1">
            <w:pPr>
              <w:pStyle w:val="Titre10"/>
              <w:snapToGrid w:val="0"/>
              <w:rPr>
                <w:rFonts w:ascii="Arial" w:hAnsi="Arial" w:cs="Arial"/>
                <w:b/>
                <w:sz w:val="20"/>
              </w:rPr>
            </w:pPr>
          </w:p>
        </w:tc>
        <w:tc>
          <w:tcPr>
            <w:tcW w:w="8302" w:type="dxa"/>
            <w:gridSpan w:val="6"/>
            <w:tcBorders>
              <w:right w:val="single" w:sz="6" w:space="0" w:color="808080"/>
            </w:tcBorders>
            <w:shd w:val="clear" w:color="auto" w:fill="auto"/>
          </w:tcPr>
          <w:p w:rsidR="001A7BB1" w:rsidRDefault="001A7BB1" w:rsidP="00414AC3">
            <w:pPr>
              <w:pStyle w:val="Arialc10L"/>
              <w:rPr>
                <w:b/>
                <w:sz w:val="48"/>
                <w:lang w:val="fr-BE"/>
              </w:rPr>
            </w:pPr>
            <w:r>
              <w:rPr>
                <w:lang w:val="fr-BE"/>
              </w:rPr>
              <w:t xml:space="preserve">1° Date de l’acte constitutif : </w:t>
            </w:r>
            <w:r w:rsidR="00414AC3">
              <w:t xml:space="preserve">5 </w:t>
            </w:r>
            <w:proofErr w:type="spellStart"/>
            <w:r w:rsidR="00414AC3">
              <w:t>novembre</w:t>
            </w:r>
            <w:proofErr w:type="spellEnd"/>
            <w:r w:rsidR="00414AC3">
              <w:t xml:space="preserve"> 2014</w:t>
            </w:r>
          </w:p>
        </w:tc>
      </w:tr>
      <w:tr w:rsidR="001A7BB1" w:rsidTr="00414AC3">
        <w:trPr>
          <w:cantSplit/>
          <w:trHeight w:val="400"/>
        </w:trPr>
        <w:tc>
          <w:tcPr>
            <w:tcW w:w="2127" w:type="dxa"/>
            <w:tcBorders>
              <w:left w:val="single" w:sz="6" w:space="0" w:color="808080"/>
            </w:tcBorders>
            <w:shd w:val="clear" w:color="auto" w:fill="auto"/>
            <w:vAlign w:val="center"/>
          </w:tcPr>
          <w:p w:rsidR="001A7BB1" w:rsidRDefault="001A7BB1">
            <w:pPr>
              <w:pStyle w:val="Titre10"/>
              <w:snapToGrid w:val="0"/>
              <w:rPr>
                <w:rFonts w:ascii="Arial" w:hAnsi="Arial" w:cs="Arial"/>
                <w:b/>
                <w:sz w:val="48"/>
              </w:rPr>
            </w:pPr>
          </w:p>
        </w:tc>
        <w:tc>
          <w:tcPr>
            <w:tcW w:w="113" w:type="dxa"/>
            <w:tcBorders>
              <w:left w:val="single" w:sz="4" w:space="0" w:color="808080"/>
            </w:tcBorders>
            <w:shd w:val="clear" w:color="auto" w:fill="auto"/>
          </w:tcPr>
          <w:p w:rsidR="001A7BB1" w:rsidRDefault="001A7BB1">
            <w:pPr>
              <w:pStyle w:val="Arialc10L"/>
              <w:snapToGrid w:val="0"/>
              <w:rPr>
                <w:lang w:val="fr-BE"/>
              </w:rPr>
            </w:pPr>
          </w:p>
        </w:tc>
        <w:tc>
          <w:tcPr>
            <w:tcW w:w="8302" w:type="dxa"/>
            <w:gridSpan w:val="6"/>
            <w:tcBorders>
              <w:right w:val="single" w:sz="6" w:space="0" w:color="808080"/>
            </w:tcBorders>
            <w:shd w:val="clear" w:color="auto" w:fill="auto"/>
          </w:tcPr>
          <w:p w:rsidR="001A7BB1" w:rsidRDefault="001A7BB1">
            <w:pPr>
              <w:pStyle w:val="Arialc10L"/>
              <w:tabs>
                <w:tab w:val="clear" w:pos="298"/>
                <w:tab w:val="clear" w:pos="1661"/>
                <w:tab w:val="clear" w:pos="1801"/>
                <w:tab w:val="left" w:pos="5912"/>
              </w:tabs>
              <w:ind w:left="5912" w:hanging="5912"/>
              <w:rPr>
                <w:b/>
                <w:sz w:val="36"/>
                <w:lang w:val="fr-BE"/>
              </w:rPr>
            </w:pPr>
            <w:r>
              <w:rPr>
                <w:lang w:val="fr-BE"/>
              </w:rPr>
              <w:t xml:space="preserve">2° Arrivée du terme </w:t>
            </w:r>
            <w:r>
              <w:rPr>
                <w:sz w:val="14"/>
                <w:lang w:val="fr-BE"/>
              </w:rPr>
              <w:t xml:space="preserve">(uniquement pour les associations ou fondations à durée limitée) : </w:t>
            </w:r>
            <w:bookmarkStart w:id="30" w:name="__Fieldmark__24_1898858004"/>
            <w:r>
              <w:fldChar w:fldCharType="begin">
                <w:ffData>
                  <w:name w:val=""/>
                  <w:enabled/>
                  <w:calcOnExit w:val="0"/>
                  <w:textInput/>
                </w:ffData>
              </w:fldChar>
            </w:r>
            <w:r>
              <w:instrText xml:space="preserve"> FORMTEXT </w:instrText>
            </w:r>
            <w:r>
              <w:fldChar w:fldCharType="separate"/>
            </w:r>
            <w:r>
              <w:rPr>
                <w:lang w:val="fr-BE"/>
              </w:rPr>
              <w:t>     </w:t>
            </w:r>
            <w:r>
              <w:rPr>
                <w:lang w:val="fr-BE"/>
              </w:rPr>
              <w:fldChar w:fldCharType="end"/>
            </w:r>
            <w:bookmarkEnd w:id="30"/>
          </w:p>
        </w:tc>
      </w:tr>
      <w:tr w:rsidR="001A7BB1" w:rsidTr="00414AC3">
        <w:trPr>
          <w:cantSplit/>
          <w:trHeight w:val="240"/>
        </w:trPr>
        <w:tc>
          <w:tcPr>
            <w:tcW w:w="2127" w:type="dxa"/>
            <w:tcBorders>
              <w:left w:val="single" w:sz="6" w:space="0" w:color="808080"/>
            </w:tcBorders>
            <w:shd w:val="clear" w:color="auto" w:fill="auto"/>
            <w:vAlign w:val="center"/>
          </w:tcPr>
          <w:p w:rsidR="001A7BB1" w:rsidRDefault="001A7BB1">
            <w:pPr>
              <w:pStyle w:val="Titre10"/>
              <w:tabs>
                <w:tab w:val="left" w:pos="652"/>
              </w:tabs>
              <w:snapToGrid w:val="0"/>
              <w:ind w:left="652" w:hanging="652"/>
              <w:jc w:val="left"/>
              <w:rPr>
                <w:rFonts w:ascii="Arial" w:hAnsi="Arial" w:cs="Arial"/>
                <w:b/>
                <w:sz w:val="36"/>
              </w:rPr>
            </w:pPr>
          </w:p>
        </w:tc>
        <w:tc>
          <w:tcPr>
            <w:tcW w:w="113" w:type="dxa"/>
            <w:tcBorders>
              <w:left w:val="single" w:sz="4" w:space="0" w:color="808080"/>
            </w:tcBorders>
            <w:shd w:val="clear" w:color="auto" w:fill="auto"/>
          </w:tcPr>
          <w:p w:rsidR="001A7BB1" w:rsidRDefault="001A7BB1">
            <w:pPr>
              <w:pStyle w:val="Titre10"/>
              <w:snapToGrid w:val="0"/>
              <w:jc w:val="left"/>
              <w:rPr>
                <w:rFonts w:ascii="Arial" w:hAnsi="Arial" w:cs="Arial"/>
                <w:sz w:val="20"/>
              </w:rPr>
            </w:pPr>
          </w:p>
        </w:tc>
        <w:tc>
          <w:tcPr>
            <w:tcW w:w="8302" w:type="dxa"/>
            <w:gridSpan w:val="6"/>
            <w:tcBorders>
              <w:right w:val="single" w:sz="6" w:space="0" w:color="808080"/>
            </w:tcBorders>
            <w:shd w:val="clear" w:color="auto" w:fill="auto"/>
          </w:tcPr>
          <w:p w:rsidR="001A7BB1" w:rsidRDefault="001A7BB1">
            <w:pPr>
              <w:pStyle w:val="Titre10"/>
              <w:tabs>
                <w:tab w:val="left" w:pos="242"/>
                <w:tab w:val="left" w:pos="298"/>
                <w:tab w:val="left" w:pos="1234"/>
                <w:tab w:val="left" w:pos="1801"/>
              </w:tabs>
              <w:jc w:val="both"/>
              <w:rPr>
                <w:rFonts w:ascii="Arial" w:hAnsi="Arial" w:cs="Arial"/>
                <w:sz w:val="16"/>
              </w:rPr>
            </w:pPr>
            <w:r>
              <w:rPr>
                <w:rFonts w:ascii="Arial" w:hAnsi="Arial" w:cs="Arial"/>
                <w:sz w:val="20"/>
              </w:rPr>
              <w:t>3° Administration et représentation (+ représentant légal de la succursale)</w:t>
            </w:r>
          </w:p>
        </w:tc>
      </w:tr>
      <w:tr w:rsidR="001A7BB1" w:rsidTr="00414AC3">
        <w:trPr>
          <w:cantSplit/>
          <w:trHeight w:val="280"/>
        </w:trPr>
        <w:tc>
          <w:tcPr>
            <w:tcW w:w="2127" w:type="dxa"/>
            <w:tcBorders>
              <w:left w:val="single" w:sz="6" w:space="0" w:color="808080"/>
            </w:tcBorders>
            <w:shd w:val="clear" w:color="auto" w:fill="EAEAEA"/>
            <w:vAlign w:val="center"/>
          </w:tcPr>
          <w:p w:rsidR="001A7BB1" w:rsidRDefault="001A7BB1">
            <w:pPr>
              <w:pStyle w:val="Titre10"/>
              <w:rPr>
                <w:rFonts w:ascii="Arial" w:hAnsi="Arial" w:cs="Arial"/>
                <w:sz w:val="16"/>
              </w:rPr>
            </w:pPr>
            <w:r>
              <w:rPr>
                <w:rFonts w:ascii="Arial" w:hAnsi="Arial" w:cs="Arial"/>
                <w:sz w:val="16"/>
              </w:rPr>
              <w:t xml:space="preserve">(*) </w:t>
            </w:r>
            <w:r>
              <w:rPr>
                <w:rFonts w:ascii="Arial" w:hAnsi="Arial" w:cs="Arial"/>
                <w:sz w:val="16"/>
              </w:rPr>
              <w:br/>
              <w:t xml:space="preserve">Numéro du registre national </w:t>
            </w:r>
            <w:r>
              <w:rPr>
                <w:rFonts w:ascii="Arial" w:hAnsi="Arial" w:cs="Arial"/>
                <w:spacing w:val="-5"/>
                <w:sz w:val="16"/>
              </w:rPr>
              <w:t>pour les personnes physiques</w:t>
            </w:r>
            <w:proofErr w:type="gramStart"/>
            <w:r>
              <w:rPr>
                <w:rFonts w:ascii="Arial" w:hAnsi="Arial" w:cs="Arial"/>
                <w:spacing w:val="-5"/>
                <w:sz w:val="16"/>
              </w:rPr>
              <w:t>,</w:t>
            </w:r>
            <w:proofErr w:type="gramEnd"/>
            <w:r>
              <w:rPr>
                <w:rFonts w:ascii="Arial" w:hAnsi="Arial" w:cs="Arial"/>
                <w:sz w:val="16"/>
              </w:rPr>
              <w:br/>
              <w:t>numéro du registre bis</w:t>
            </w:r>
            <w:r>
              <w:rPr>
                <w:rFonts w:ascii="Arial" w:hAnsi="Arial" w:cs="Arial"/>
                <w:sz w:val="16"/>
              </w:rPr>
              <w:br/>
              <w:t>pour les non-résidents</w:t>
            </w:r>
            <w:r>
              <w:rPr>
                <w:rFonts w:ascii="Arial" w:hAnsi="Arial" w:cs="Arial"/>
                <w:sz w:val="16"/>
              </w:rPr>
              <w:br/>
              <w:t>ou numéro d’entreprise</w:t>
            </w:r>
            <w:r>
              <w:rPr>
                <w:rFonts w:ascii="Arial" w:hAnsi="Arial" w:cs="Arial"/>
                <w:sz w:val="16"/>
              </w:rPr>
              <w:br/>
              <w:t>pour les personnes morales</w:t>
            </w:r>
          </w:p>
          <w:p w:rsidR="001A7BB1" w:rsidRDefault="001A7BB1">
            <w:pPr>
              <w:pStyle w:val="Titre10"/>
              <w:rPr>
                <w:rFonts w:ascii="Arial" w:hAnsi="Arial" w:cs="Arial"/>
                <w:sz w:val="16"/>
              </w:rPr>
            </w:pPr>
          </w:p>
          <w:p w:rsidR="001A7BB1" w:rsidRDefault="001A7BB1">
            <w:pPr>
              <w:pStyle w:val="Titre10"/>
              <w:rPr>
                <w:rFonts w:ascii="Arial" w:hAnsi="Arial" w:cs="Arial"/>
                <w:sz w:val="20"/>
              </w:rPr>
            </w:pPr>
            <w:r>
              <w:rPr>
                <w:rFonts w:ascii="Arial" w:hAnsi="Arial" w:cs="Arial"/>
                <w:sz w:val="16"/>
              </w:rPr>
              <w:t>(**) Pour les OFP, la mise en œuvre de la politique générale de l’organisme</w:t>
            </w:r>
          </w:p>
        </w:tc>
        <w:tc>
          <w:tcPr>
            <w:tcW w:w="113" w:type="dxa"/>
            <w:tcBorders>
              <w:left w:val="single" w:sz="4" w:space="0" w:color="808080"/>
            </w:tcBorders>
            <w:shd w:val="clear" w:color="auto" w:fill="auto"/>
          </w:tcPr>
          <w:p w:rsidR="001A7BB1" w:rsidRDefault="001A7BB1">
            <w:pPr>
              <w:pStyle w:val="Titre10"/>
              <w:snapToGrid w:val="0"/>
              <w:jc w:val="left"/>
              <w:rPr>
                <w:rFonts w:ascii="Arial" w:hAnsi="Arial" w:cs="Arial"/>
                <w:sz w:val="20"/>
              </w:rPr>
            </w:pPr>
          </w:p>
        </w:tc>
        <w:tc>
          <w:tcPr>
            <w:tcW w:w="2740" w:type="dxa"/>
            <w:gridSpan w:val="2"/>
            <w:shd w:val="clear" w:color="auto" w:fill="auto"/>
            <w:vAlign w:val="center"/>
          </w:tcPr>
          <w:p w:rsidR="001A7BB1" w:rsidRDefault="001A7BB1">
            <w:pPr>
              <w:pStyle w:val="Titre10"/>
              <w:tabs>
                <w:tab w:val="left" w:pos="242"/>
                <w:tab w:val="left" w:pos="298"/>
                <w:tab w:val="left" w:pos="1234"/>
                <w:tab w:val="left" w:pos="1801"/>
              </w:tabs>
              <w:rPr>
                <w:rFonts w:ascii="Arial" w:hAnsi="Arial" w:cs="Arial"/>
                <w:sz w:val="20"/>
                <w:u w:val="single"/>
              </w:rPr>
            </w:pPr>
            <w:r>
              <w:rPr>
                <w:rFonts w:ascii="Arial" w:hAnsi="Arial" w:cs="Arial"/>
                <w:sz w:val="20"/>
                <w:u w:val="single"/>
              </w:rPr>
              <w:t>Numéro</w:t>
            </w:r>
            <w:r>
              <w:rPr>
                <w:rFonts w:ascii="Arial" w:hAnsi="Arial" w:cs="Arial"/>
                <w:sz w:val="20"/>
              </w:rPr>
              <w:t xml:space="preserve"> </w:t>
            </w:r>
            <w:r>
              <w:rPr>
                <w:rFonts w:ascii="Arial" w:hAnsi="Arial" w:cs="Arial"/>
                <w:sz w:val="16"/>
              </w:rPr>
              <w:t>(*)</w:t>
            </w:r>
          </w:p>
        </w:tc>
        <w:tc>
          <w:tcPr>
            <w:tcW w:w="2741" w:type="dxa"/>
            <w:tcBorders>
              <w:left w:val="single" w:sz="6" w:space="0" w:color="808080"/>
            </w:tcBorders>
            <w:shd w:val="clear" w:color="auto" w:fill="auto"/>
            <w:vAlign w:val="center"/>
          </w:tcPr>
          <w:p w:rsidR="001A7BB1" w:rsidRDefault="001A7BB1">
            <w:pPr>
              <w:pStyle w:val="Titre10"/>
              <w:tabs>
                <w:tab w:val="left" w:pos="242"/>
                <w:tab w:val="left" w:pos="298"/>
                <w:tab w:val="left" w:pos="1234"/>
                <w:tab w:val="left" w:pos="1801"/>
              </w:tabs>
              <w:rPr>
                <w:rFonts w:ascii="Arial" w:hAnsi="Arial" w:cs="Arial"/>
                <w:sz w:val="20"/>
                <w:u w:val="single"/>
              </w:rPr>
            </w:pPr>
            <w:r>
              <w:rPr>
                <w:rFonts w:ascii="Arial" w:hAnsi="Arial" w:cs="Arial"/>
                <w:sz w:val="20"/>
                <w:u w:val="single"/>
              </w:rPr>
              <w:t>Nom et prénom</w:t>
            </w:r>
          </w:p>
        </w:tc>
        <w:tc>
          <w:tcPr>
            <w:tcW w:w="2821" w:type="dxa"/>
            <w:gridSpan w:val="3"/>
            <w:tcBorders>
              <w:left w:val="single" w:sz="6" w:space="0" w:color="808080"/>
              <w:right w:val="single" w:sz="6" w:space="0" w:color="808080"/>
            </w:tcBorders>
            <w:shd w:val="clear" w:color="auto" w:fill="auto"/>
            <w:vAlign w:val="center"/>
          </w:tcPr>
          <w:p w:rsidR="001A7BB1" w:rsidRDefault="001A7BB1">
            <w:pPr>
              <w:pStyle w:val="Titre10"/>
              <w:tabs>
                <w:tab w:val="left" w:pos="242"/>
                <w:tab w:val="left" w:pos="298"/>
                <w:tab w:val="left" w:pos="1234"/>
                <w:tab w:val="left" w:pos="1801"/>
              </w:tabs>
              <w:rPr>
                <w:rFonts w:ascii="Arial" w:hAnsi="Arial" w:cs="Arial"/>
                <w:b/>
                <w:sz w:val="16"/>
              </w:rPr>
            </w:pPr>
            <w:r>
              <w:rPr>
                <w:rFonts w:ascii="Arial" w:hAnsi="Arial" w:cs="Arial"/>
                <w:sz w:val="20"/>
                <w:u w:val="single"/>
              </w:rPr>
              <w:t>Qualité</w:t>
            </w:r>
          </w:p>
        </w:tc>
      </w:tr>
      <w:tr w:rsidR="001A7BB1" w:rsidTr="00414AC3">
        <w:trPr>
          <w:cantSplit/>
          <w:trHeight w:hRule="exact" w:val="80"/>
        </w:trPr>
        <w:tc>
          <w:tcPr>
            <w:tcW w:w="2127" w:type="dxa"/>
            <w:tcBorders>
              <w:left w:val="single" w:sz="6" w:space="0" w:color="808080"/>
            </w:tcBorders>
            <w:shd w:val="clear" w:color="auto" w:fill="EAEAEA"/>
            <w:vAlign w:val="center"/>
          </w:tcPr>
          <w:p w:rsidR="001A7BB1" w:rsidRDefault="001A7BB1">
            <w:pPr>
              <w:pStyle w:val="Titre10"/>
              <w:snapToGrid w:val="0"/>
              <w:rPr>
                <w:rFonts w:ascii="Arial" w:hAnsi="Arial" w:cs="Arial"/>
                <w:b/>
                <w:sz w:val="16"/>
              </w:rPr>
            </w:pPr>
          </w:p>
        </w:tc>
        <w:tc>
          <w:tcPr>
            <w:tcW w:w="113" w:type="dxa"/>
            <w:tcBorders>
              <w:left w:val="single" w:sz="4" w:space="0" w:color="808080"/>
            </w:tcBorders>
            <w:shd w:val="clear" w:color="auto" w:fill="auto"/>
          </w:tcPr>
          <w:p w:rsidR="001A7BB1" w:rsidRDefault="001A7BB1">
            <w:pPr>
              <w:pStyle w:val="Titre10"/>
              <w:snapToGrid w:val="0"/>
              <w:jc w:val="left"/>
              <w:rPr>
                <w:rFonts w:ascii="Arial" w:hAnsi="Arial" w:cs="Arial"/>
                <w:sz w:val="20"/>
              </w:rPr>
            </w:pPr>
          </w:p>
        </w:tc>
        <w:tc>
          <w:tcPr>
            <w:tcW w:w="2740" w:type="dxa"/>
            <w:gridSpan w:val="2"/>
            <w:shd w:val="clear" w:color="auto" w:fill="auto"/>
          </w:tcPr>
          <w:p w:rsidR="001A7BB1" w:rsidRDefault="001A7BB1">
            <w:pPr>
              <w:pStyle w:val="Arialc10C3"/>
              <w:snapToGrid w:val="0"/>
            </w:pPr>
          </w:p>
        </w:tc>
        <w:tc>
          <w:tcPr>
            <w:tcW w:w="2741" w:type="dxa"/>
            <w:tcBorders>
              <w:left w:val="single" w:sz="6" w:space="0" w:color="808080"/>
            </w:tcBorders>
            <w:shd w:val="clear" w:color="auto" w:fill="auto"/>
          </w:tcPr>
          <w:p w:rsidR="001A7BB1" w:rsidRDefault="001A7BB1">
            <w:pPr>
              <w:pStyle w:val="Titre10"/>
              <w:tabs>
                <w:tab w:val="left" w:pos="242"/>
                <w:tab w:val="left" w:pos="298"/>
                <w:tab w:val="left" w:pos="1234"/>
                <w:tab w:val="left" w:pos="1801"/>
              </w:tabs>
              <w:snapToGrid w:val="0"/>
              <w:spacing w:before="80"/>
              <w:jc w:val="left"/>
              <w:rPr>
                <w:rFonts w:ascii="Arial" w:hAnsi="Arial" w:cs="Arial"/>
                <w:u w:val="single"/>
              </w:rPr>
            </w:pPr>
          </w:p>
        </w:tc>
        <w:tc>
          <w:tcPr>
            <w:tcW w:w="2821" w:type="dxa"/>
            <w:gridSpan w:val="3"/>
            <w:tcBorders>
              <w:left w:val="single" w:sz="6" w:space="0" w:color="808080"/>
              <w:right w:val="single" w:sz="6" w:space="0" w:color="808080"/>
            </w:tcBorders>
            <w:shd w:val="clear" w:color="auto" w:fill="auto"/>
          </w:tcPr>
          <w:p w:rsidR="001A7BB1" w:rsidRDefault="001A7BB1">
            <w:pPr>
              <w:pStyle w:val="Titre10"/>
              <w:tabs>
                <w:tab w:val="left" w:pos="242"/>
                <w:tab w:val="left" w:pos="298"/>
                <w:tab w:val="left" w:pos="1234"/>
                <w:tab w:val="left" w:pos="1801"/>
              </w:tabs>
              <w:snapToGrid w:val="0"/>
              <w:spacing w:before="80"/>
              <w:rPr>
                <w:rFonts w:ascii="Arial" w:hAnsi="Arial" w:cs="Arial"/>
                <w:u w:val="single"/>
              </w:rPr>
            </w:pPr>
          </w:p>
        </w:tc>
      </w:tr>
      <w:tr w:rsidR="001A7BB1" w:rsidTr="00414AC3">
        <w:trPr>
          <w:cantSplit/>
          <w:trHeight w:val="280"/>
        </w:trPr>
        <w:tc>
          <w:tcPr>
            <w:tcW w:w="2127" w:type="dxa"/>
            <w:tcBorders>
              <w:left w:val="single" w:sz="6" w:space="0" w:color="808080"/>
            </w:tcBorders>
            <w:shd w:val="clear" w:color="auto" w:fill="EAEAEA"/>
            <w:vAlign w:val="center"/>
          </w:tcPr>
          <w:p w:rsidR="001A7BB1" w:rsidRDefault="001A7BB1">
            <w:pPr>
              <w:pStyle w:val="Titre10"/>
              <w:snapToGrid w:val="0"/>
              <w:rPr>
                <w:rFonts w:ascii="Arial" w:hAnsi="Arial" w:cs="Arial"/>
                <w:b/>
                <w:sz w:val="16"/>
              </w:rPr>
            </w:pPr>
          </w:p>
        </w:tc>
        <w:tc>
          <w:tcPr>
            <w:tcW w:w="113" w:type="dxa"/>
            <w:tcBorders>
              <w:left w:val="single" w:sz="4" w:space="0" w:color="808080"/>
            </w:tcBorders>
            <w:shd w:val="clear" w:color="auto" w:fill="auto"/>
          </w:tcPr>
          <w:p w:rsidR="001A7BB1" w:rsidRDefault="001A7BB1">
            <w:pPr>
              <w:pStyle w:val="Titre10"/>
              <w:snapToGrid w:val="0"/>
              <w:jc w:val="left"/>
              <w:rPr>
                <w:rFonts w:ascii="Arial" w:hAnsi="Arial" w:cs="Arial"/>
                <w:sz w:val="20"/>
              </w:rPr>
            </w:pPr>
          </w:p>
        </w:tc>
        <w:tc>
          <w:tcPr>
            <w:tcW w:w="2740" w:type="dxa"/>
            <w:gridSpan w:val="2"/>
            <w:shd w:val="clear" w:color="auto" w:fill="auto"/>
          </w:tcPr>
          <w:p w:rsidR="001A7BB1" w:rsidRDefault="001A7BB1">
            <w:pPr>
              <w:pStyle w:val="Arialc10C"/>
              <w:rPr>
                <w:lang w:val="fr-BE"/>
              </w:rPr>
            </w:pPr>
            <w:r>
              <w:rPr>
                <w:lang w:val="fr-BE"/>
              </w:rPr>
              <w:t>78.05.31-131.30</w:t>
            </w:r>
          </w:p>
        </w:tc>
        <w:tc>
          <w:tcPr>
            <w:tcW w:w="2741" w:type="dxa"/>
            <w:tcBorders>
              <w:left w:val="single" w:sz="6" w:space="0" w:color="808080"/>
            </w:tcBorders>
            <w:shd w:val="clear" w:color="auto" w:fill="auto"/>
          </w:tcPr>
          <w:p w:rsidR="001A7BB1" w:rsidRDefault="001A7BB1">
            <w:pPr>
              <w:pStyle w:val="Arialc10C"/>
              <w:rPr>
                <w:lang w:val="fr-BE"/>
              </w:rPr>
            </w:pPr>
            <w:r>
              <w:rPr>
                <w:lang w:val="fr-BE"/>
              </w:rPr>
              <w:t>DORTU Fabian</w:t>
            </w:r>
          </w:p>
        </w:tc>
        <w:tc>
          <w:tcPr>
            <w:tcW w:w="2821" w:type="dxa"/>
            <w:gridSpan w:val="3"/>
            <w:tcBorders>
              <w:left w:val="single" w:sz="6" w:space="0" w:color="808080"/>
              <w:right w:val="single" w:sz="6" w:space="0" w:color="808080"/>
            </w:tcBorders>
            <w:shd w:val="clear" w:color="auto" w:fill="auto"/>
          </w:tcPr>
          <w:p w:rsidR="001A7BB1" w:rsidRDefault="001A7BB1">
            <w:pPr>
              <w:pStyle w:val="Arialc10C"/>
              <w:rPr>
                <w:b/>
                <w:sz w:val="16"/>
                <w:lang w:val="fr-BE"/>
              </w:rPr>
            </w:pPr>
            <w:r>
              <w:rPr>
                <w:lang w:val="fr-BE"/>
              </w:rPr>
              <w:t>Secrétaire</w:t>
            </w:r>
          </w:p>
        </w:tc>
      </w:tr>
      <w:tr w:rsidR="001A7BB1" w:rsidTr="00414AC3">
        <w:trPr>
          <w:cantSplit/>
          <w:trHeight w:val="280"/>
        </w:trPr>
        <w:tc>
          <w:tcPr>
            <w:tcW w:w="2127" w:type="dxa"/>
            <w:tcBorders>
              <w:left w:val="single" w:sz="6" w:space="0" w:color="808080"/>
            </w:tcBorders>
            <w:shd w:val="clear" w:color="auto" w:fill="EAEAEA"/>
            <w:vAlign w:val="center"/>
          </w:tcPr>
          <w:p w:rsidR="001A7BB1" w:rsidRDefault="001A7BB1">
            <w:pPr>
              <w:pStyle w:val="Titre10"/>
              <w:snapToGrid w:val="0"/>
              <w:rPr>
                <w:rFonts w:ascii="Arial" w:hAnsi="Arial" w:cs="Arial"/>
                <w:b/>
                <w:sz w:val="16"/>
              </w:rPr>
            </w:pPr>
          </w:p>
        </w:tc>
        <w:tc>
          <w:tcPr>
            <w:tcW w:w="113" w:type="dxa"/>
            <w:tcBorders>
              <w:left w:val="single" w:sz="4" w:space="0" w:color="808080"/>
            </w:tcBorders>
            <w:shd w:val="clear" w:color="auto" w:fill="auto"/>
          </w:tcPr>
          <w:p w:rsidR="001A7BB1" w:rsidRDefault="001A7BB1">
            <w:pPr>
              <w:pStyle w:val="Titre10"/>
              <w:snapToGrid w:val="0"/>
              <w:jc w:val="left"/>
              <w:rPr>
                <w:rFonts w:ascii="Arial" w:hAnsi="Arial" w:cs="Arial"/>
                <w:sz w:val="20"/>
              </w:rPr>
            </w:pPr>
          </w:p>
        </w:tc>
        <w:bookmarkStart w:id="31" w:name="__Fieldmark__25_1898858004"/>
        <w:tc>
          <w:tcPr>
            <w:tcW w:w="2740" w:type="dxa"/>
            <w:gridSpan w:val="2"/>
            <w:shd w:val="clear" w:color="auto" w:fill="auto"/>
          </w:tcPr>
          <w:p w:rsidR="001A7BB1" w:rsidRDefault="001A7BB1">
            <w:pPr>
              <w:pStyle w:val="Arialc10C"/>
              <w:rPr>
                <w:lang w:val="fr-BE"/>
              </w:rPr>
            </w:pPr>
            <w:r>
              <w:fldChar w:fldCharType="begin">
                <w:ffData>
                  <w:name w:val=""/>
                  <w:enabled/>
                  <w:calcOnExit w:val="0"/>
                  <w:textInput/>
                </w:ffData>
              </w:fldChar>
            </w:r>
            <w:r>
              <w:instrText xml:space="preserve"> FORMTEXT </w:instrText>
            </w:r>
            <w:r w:rsidR="001604D3">
              <w:rPr>
                <w:rFonts w:eastAsia="Arial"/>
                <w:lang w:val="fr-BE"/>
              </w:rPr>
            </w:r>
            <w:r w:rsidR="001604D3">
              <w:rPr>
                <w:rFonts w:eastAsia="Arial"/>
                <w:lang w:val="fr-BE"/>
              </w:rPr>
              <w:fldChar w:fldCharType="separate"/>
            </w:r>
            <w:r>
              <w:rPr>
                <w:lang w:val="fr-BE"/>
              </w:rPr>
              <w:fldChar w:fldCharType="end"/>
            </w:r>
            <w:bookmarkEnd w:id="31"/>
            <w:r>
              <w:rPr>
                <w:lang w:val="fr-BE"/>
              </w:rPr>
              <w:t>78.01.16-169.26</w:t>
            </w:r>
          </w:p>
        </w:tc>
        <w:tc>
          <w:tcPr>
            <w:tcW w:w="2741" w:type="dxa"/>
            <w:tcBorders>
              <w:left w:val="single" w:sz="6" w:space="0" w:color="808080"/>
            </w:tcBorders>
            <w:shd w:val="clear" w:color="auto" w:fill="auto"/>
          </w:tcPr>
          <w:p w:rsidR="001A7BB1" w:rsidRDefault="001A7BB1">
            <w:pPr>
              <w:pStyle w:val="Arialc10C"/>
              <w:rPr>
                <w:lang w:val="fr-BE"/>
              </w:rPr>
            </w:pPr>
            <w:r>
              <w:rPr>
                <w:lang w:val="fr-BE"/>
              </w:rPr>
              <w:t>BERTRAND Alex</w:t>
            </w:r>
          </w:p>
        </w:tc>
        <w:tc>
          <w:tcPr>
            <w:tcW w:w="2821" w:type="dxa"/>
            <w:gridSpan w:val="3"/>
            <w:tcBorders>
              <w:left w:val="single" w:sz="6" w:space="0" w:color="808080"/>
              <w:right w:val="single" w:sz="6" w:space="0" w:color="808080"/>
            </w:tcBorders>
            <w:shd w:val="clear" w:color="auto" w:fill="auto"/>
          </w:tcPr>
          <w:p w:rsidR="001A7BB1" w:rsidRDefault="001A7BB1">
            <w:pPr>
              <w:pStyle w:val="Arialc10C"/>
              <w:rPr>
                <w:b/>
                <w:sz w:val="16"/>
                <w:lang w:val="fr-BE"/>
              </w:rPr>
            </w:pPr>
            <w:r>
              <w:rPr>
                <w:lang w:val="fr-BE"/>
              </w:rPr>
              <w:t>Trésorier</w:t>
            </w:r>
          </w:p>
        </w:tc>
      </w:tr>
      <w:tr w:rsidR="001A7BB1" w:rsidTr="00414AC3">
        <w:trPr>
          <w:cantSplit/>
          <w:trHeight w:val="280"/>
        </w:trPr>
        <w:tc>
          <w:tcPr>
            <w:tcW w:w="2127" w:type="dxa"/>
            <w:tcBorders>
              <w:left w:val="single" w:sz="6" w:space="0" w:color="808080"/>
            </w:tcBorders>
            <w:shd w:val="clear" w:color="auto" w:fill="EAEAEA"/>
            <w:vAlign w:val="center"/>
          </w:tcPr>
          <w:p w:rsidR="001A7BB1" w:rsidRDefault="001A7BB1">
            <w:pPr>
              <w:pStyle w:val="Titre10"/>
              <w:snapToGrid w:val="0"/>
              <w:rPr>
                <w:rFonts w:ascii="Arial" w:hAnsi="Arial" w:cs="Arial"/>
                <w:b/>
                <w:sz w:val="16"/>
              </w:rPr>
            </w:pPr>
          </w:p>
        </w:tc>
        <w:tc>
          <w:tcPr>
            <w:tcW w:w="113" w:type="dxa"/>
            <w:tcBorders>
              <w:left w:val="single" w:sz="4" w:space="0" w:color="808080"/>
            </w:tcBorders>
            <w:shd w:val="clear" w:color="auto" w:fill="auto"/>
          </w:tcPr>
          <w:p w:rsidR="001A7BB1" w:rsidRDefault="001A7BB1">
            <w:pPr>
              <w:pStyle w:val="Titre10"/>
              <w:snapToGrid w:val="0"/>
              <w:jc w:val="left"/>
              <w:rPr>
                <w:rFonts w:ascii="Arial" w:hAnsi="Arial" w:cs="Arial"/>
                <w:sz w:val="20"/>
              </w:rPr>
            </w:pPr>
          </w:p>
        </w:tc>
        <w:tc>
          <w:tcPr>
            <w:tcW w:w="2740" w:type="dxa"/>
            <w:gridSpan w:val="2"/>
            <w:shd w:val="clear" w:color="auto" w:fill="auto"/>
          </w:tcPr>
          <w:p w:rsidR="001A7BB1" w:rsidRDefault="001A7BB1">
            <w:pPr>
              <w:pStyle w:val="Arialc10C"/>
              <w:rPr>
                <w:lang w:val="fr-BE"/>
              </w:rPr>
            </w:pPr>
          </w:p>
        </w:tc>
        <w:tc>
          <w:tcPr>
            <w:tcW w:w="2741" w:type="dxa"/>
            <w:tcBorders>
              <w:left w:val="single" w:sz="6" w:space="0" w:color="808080"/>
            </w:tcBorders>
            <w:shd w:val="clear" w:color="auto" w:fill="auto"/>
          </w:tcPr>
          <w:p w:rsidR="001A7BB1" w:rsidRDefault="00414AC3">
            <w:pPr>
              <w:pStyle w:val="Arialc10C"/>
              <w:rPr>
                <w:b/>
                <w:sz w:val="16"/>
                <w:lang w:val="fr-BE"/>
              </w:rPr>
            </w:pPr>
            <w:r>
              <w:rPr>
                <w:lang w:val="fr-BE"/>
              </w:rPr>
              <w:t>HANNEUSE Jacqueline</w:t>
            </w:r>
          </w:p>
        </w:tc>
        <w:tc>
          <w:tcPr>
            <w:tcW w:w="2821" w:type="dxa"/>
            <w:gridSpan w:val="3"/>
            <w:tcBorders>
              <w:left w:val="single" w:sz="6" w:space="0" w:color="808080"/>
              <w:right w:val="single" w:sz="6" w:space="0" w:color="808080"/>
            </w:tcBorders>
            <w:shd w:val="clear" w:color="auto" w:fill="auto"/>
          </w:tcPr>
          <w:p w:rsidR="001A7BB1" w:rsidRDefault="00414AC3">
            <w:pPr>
              <w:pStyle w:val="Arialc10C"/>
              <w:rPr>
                <w:b/>
                <w:sz w:val="16"/>
                <w:lang w:val="fr-BE"/>
              </w:rPr>
            </w:pPr>
            <w:r>
              <w:rPr>
                <w:lang w:val="fr-BE"/>
              </w:rPr>
              <w:t>Trésorier</w:t>
            </w:r>
          </w:p>
        </w:tc>
      </w:tr>
      <w:tr w:rsidR="001A7BB1" w:rsidTr="00414AC3">
        <w:trPr>
          <w:cantSplit/>
          <w:trHeight w:val="280"/>
        </w:trPr>
        <w:tc>
          <w:tcPr>
            <w:tcW w:w="2127" w:type="dxa"/>
            <w:tcBorders>
              <w:left w:val="single" w:sz="6" w:space="0" w:color="808080"/>
            </w:tcBorders>
            <w:shd w:val="clear" w:color="auto" w:fill="EAEAEA"/>
            <w:vAlign w:val="center"/>
          </w:tcPr>
          <w:p w:rsidR="001A7BB1" w:rsidRDefault="001A7BB1">
            <w:pPr>
              <w:pStyle w:val="Titre10"/>
              <w:snapToGrid w:val="0"/>
              <w:rPr>
                <w:rFonts w:ascii="Arial" w:hAnsi="Arial" w:cs="Arial"/>
                <w:b/>
                <w:sz w:val="16"/>
              </w:rPr>
            </w:pPr>
          </w:p>
        </w:tc>
        <w:tc>
          <w:tcPr>
            <w:tcW w:w="113" w:type="dxa"/>
            <w:tcBorders>
              <w:left w:val="single" w:sz="4" w:space="0" w:color="808080"/>
            </w:tcBorders>
            <w:shd w:val="clear" w:color="auto" w:fill="auto"/>
          </w:tcPr>
          <w:p w:rsidR="001A7BB1" w:rsidRDefault="001A7BB1">
            <w:pPr>
              <w:pStyle w:val="Titre10"/>
              <w:snapToGrid w:val="0"/>
              <w:jc w:val="left"/>
              <w:rPr>
                <w:rFonts w:ascii="Arial" w:hAnsi="Arial" w:cs="Arial"/>
                <w:sz w:val="20"/>
              </w:rPr>
            </w:pPr>
          </w:p>
        </w:tc>
        <w:bookmarkStart w:id="32" w:name="__Fieldmark__26_1898858004"/>
        <w:tc>
          <w:tcPr>
            <w:tcW w:w="2740" w:type="dxa"/>
            <w:gridSpan w:val="2"/>
            <w:shd w:val="clear" w:color="auto" w:fill="auto"/>
          </w:tcPr>
          <w:p w:rsidR="001A7BB1" w:rsidRDefault="001A7BB1">
            <w:pPr>
              <w:pStyle w:val="Arialc10C"/>
            </w:pPr>
            <w:r>
              <w:fldChar w:fldCharType="begin">
                <w:ffData>
                  <w:name w:val=""/>
                  <w:enabled/>
                  <w:calcOnExit w:val="0"/>
                  <w:textInput/>
                </w:ffData>
              </w:fldChar>
            </w:r>
            <w:r>
              <w:instrText xml:space="preserve"> FORMTEXT </w:instrText>
            </w:r>
            <w:r>
              <w:fldChar w:fldCharType="separate"/>
            </w:r>
            <w:r>
              <w:rPr>
                <w:rFonts w:eastAsia="Arial"/>
                <w:lang w:val="fr-BE"/>
              </w:rPr>
              <w:t>82.02.04-311.94</w:t>
            </w:r>
            <w:r>
              <w:rPr>
                <w:lang w:val="fr-BE"/>
              </w:rPr>
              <w:fldChar w:fldCharType="end"/>
            </w:r>
            <w:bookmarkEnd w:id="32"/>
          </w:p>
        </w:tc>
        <w:bookmarkStart w:id="33" w:name="__Fieldmark__27_1898858004"/>
        <w:tc>
          <w:tcPr>
            <w:tcW w:w="2741" w:type="dxa"/>
            <w:tcBorders>
              <w:left w:val="single" w:sz="6" w:space="0" w:color="808080"/>
            </w:tcBorders>
            <w:shd w:val="clear" w:color="auto" w:fill="auto"/>
          </w:tcPr>
          <w:p w:rsidR="001A7BB1" w:rsidRDefault="001A7BB1">
            <w:pPr>
              <w:pStyle w:val="Arialc10C"/>
            </w:pPr>
            <w:r>
              <w:fldChar w:fldCharType="begin">
                <w:ffData>
                  <w:name w:val=""/>
                  <w:enabled/>
                  <w:calcOnExit w:val="0"/>
                  <w:textInput/>
                </w:ffData>
              </w:fldChar>
            </w:r>
            <w:r>
              <w:instrText xml:space="preserve"> FORMTEXT </w:instrText>
            </w:r>
            <w:r>
              <w:fldChar w:fldCharType="separate"/>
            </w:r>
            <w:r>
              <w:rPr>
                <w:rFonts w:eastAsia="Arial"/>
                <w:lang w:val="fr-BE"/>
              </w:rPr>
              <w:t>CARDON Laurent</w:t>
            </w:r>
            <w:r>
              <w:rPr>
                <w:lang w:val="fr-BE"/>
              </w:rPr>
              <w:fldChar w:fldCharType="end"/>
            </w:r>
            <w:bookmarkEnd w:id="33"/>
          </w:p>
        </w:tc>
        <w:bookmarkStart w:id="34" w:name="__Fieldmark__28_1898858004"/>
        <w:tc>
          <w:tcPr>
            <w:tcW w:w="2821" w:type="dxa"/>
            <w:gridSpan w:val="3"/>
            <w:tcBorders>
              <w:left w:val="single" w:sz="6" w:space="0" w:color="808080"/>
              <w:right w:val="single" w:sz="6" w:space="0" w:color="808080"/>
            </w:tcBorders>
            <w:shd w:val="clear" w:color="auto" w:fill="auto"/>
          </w:tcPr>
          <w:p w:rsidR="001A7BB1" w:rsidRDefault="001A7BB1">
            <w:pPr>
              <w:pStyle w:val="Arialc10C"/>
              <w:rPr>
                <w:b/>
                <w:sz w:val="16"/>
                <w:lang w:val="fr-BE"/>
              </w:rPr>
            </w:pPr>
            <w:r>
              <w:fldChar w:fldCharType="begin">
                <w:ffData>
                  <w:name w:val=""/>
                  <w:enabled/>
                  <w:calcOnExit w:val="0"/>
                  <w:textInput/>
                </w:ffData>
              </w:fldChar>
            </w:r>
            <w:r>
              <w:instrText xml:space="preserve"> FORMTEXT </w:instrText>
            </w:r>
            <w:r>
              <w:fldChar w:fldCharType="separate"/>
            </w:r>
            <w:r>
              <w:rPr>
                <w:rFonts w:eastAsia="Arial"/>
                <w:lang w:val="fr-BE"/>
              </w:rPr>
              <w:t>Secrétaire</w:t>
            </w:r>
            <w:r>
              <w:rPr>
                <w:rFonts w:eastAsia="Arial"/>
                <w:lang w:val="fr-BE"/>
              </w:rPr>
              <w:fldChar w:fldCharType="end"/>
            </w:r>
            <w:bookmarkEnd w:id="34"/>
          </w:p>
        </w:tc>
      </w:tr>
      <w:tr w:rsidR="001A7BB1" w:rsidTr="00414AC3">
        <w:trPr>
          <w:cantSplit/>
          <w:trHeight w:val="240"/>
        </w:trPr>
        <w:tc>
          <w:tcPr>
            <w:tcW w:w="2127" w:type="dxa"/>
            <w:tcBorders>
              <w:left w:val="single" w:sz="6" w:space="0" w:color="808080"/>
            </w:tcBorders>
            <w:shd w:val="clear" w:color="auto" w:fill="auto"/>
            <w:vAlign w:val="center"/>
          </w:tcPr>
          <w:p w:rsidR="001A7BB1" w:rsidRDefault="001A7BB1">
            <w:pPr>
              <w:pStyle w:val="Titre10"/>
              <w:tabs>
                <w:tab w:val="left" w:pos="652"/>
              </w:tabs>
              <w:snapToGrid w:val="0"/>
              <w:spacing w:before="120"/>
              <w:ind w:left="652" w:hanging="652"/>
              <w:jc w:val="left"/>
              <w:rPr>
                <w:rFonts w:ascii="Arial" w:hAnsi="Arial" w:cs="Arial"/>
                <w:b/>
                <w:sz w:val="36"/>
              </w:rPr>
            </w:pPr>
          </w:p>
        </w:tc>
        <w:tc>
          <w:tcPr>
            <w:tcW w:w="113" w:type="dxa"/>
            <w:tcBorders>
              <w:left w:val="single" w:sz="4" w:space="0" w:color="808080"/>
            </w:tcBorders>
            <w:shd w:val="clear" w:color="auto" w:fill="auto"/>
          </w:tcPr>
          <w:p w:rsidR="001A7BB1" w:rsidRDefault="001A7BB1">
            <w:pPr>
              <w:pStyle w:val="Titre10"/>
              <w:snapToGrid w:val="0"/>
              <w:spacing w:before="120"/>
              <w:jc w:val="left"/>
              <w:rPr>
                <w:rFonts w:ascii="Arial" w:hAnsi="Arial" w:cs="Arial"/>
                <w:sz w:val="40"/>
                <w:szCs w:val="40"/>
              </w:rPr>
            </w:pPr>
          </w:p>
        </w:tc>
        <w:tc>
          <w:tcPr>
            <w:tcW w:w="8302" w:type="dxa"/>
            <w:gridSpan w:val="6"/>
            <w:tcBorders>
              <w:right w:val="single" w:sz="6" w:space="0" w:color="808080"/>
            </w:tcBorders>
            <w:shd w:val="clear" w:color="auto" w:fill="auto"/>
            <w:vAlign w:val="center"/>
          </w:tcPr>
          <w:p w:rsidR="001A7BB1" w:rsidRDefault="001A7BB1">
            <w:pPr>
              <w:pStyle w:val="Titre10"/>
              <w:tabs>
                <w:tab w:val="left" w:pos="242"/>
                <w:tab w:val="left" w:pos="298"/>
                <w:tab w:val="left" w:pos="1234"/>
                <w:tab w:val="left" w:pos="1801"/>
              </w:tabs>
              <w:spacing w:before="120"/>
              <w:jc w:val="left"/>
              <w:rPr>
                <w:rFonts w:ascii="Arial" w:hAnsi="Arial" w:cs="Arial"/>
                <w:b/>
                <w:sz w:val="16"/>
              </w:rPr>
            </w:pPr>
            <w:r>
              <w:rPr>
                <w:rFonts w:ascii="Arial" w:hAnsi="Arial" w:cs="Arial"/>
                <w:sz w:val="20"/>
              </w:rPr>
              <w:t>4°</w:t>
            </w:r>
            <w:r>
              <w:rPr>
                <w:rFonts w:ascii="Arial" w:hAnsi="Arial" w:cs="Arial"/>
                <w:sz w:val="20"/>
              </w:rPr>
              <w:tab/>
              <w:t>Gestion journalière (le cas échéant) (**)</w:t>
            </w:r>
          </w:p>
        </w:tc>
      </w:tr>
      <w:tr w:rsidR="001A7BB1" w:rsidTr="00414AC3">
        <w:trPr>
          <w:cantSplit/>
          <w:trHeight w:val="280"/>
        </w:trPr>
        <w:tc>
          <w:tcPr>
            <w:tcW w:w="2127" w:type="dxa"/>
            <w:tcBorders>
              <w:left w:val="single" w:sz="6" w:space="0" w:color="808080"/>
            </w:tcBorders>
            <w:shd w:val="clear" w:color="auto" w:fill="EAEAEA"/>
            <w:vAlign w:val="center"/>
          </w:tcPr>
          <w:p w:rsidR="001A7BB1" w:rsidRDefault="001A7BB1">
            <w:pPr>
              <w:pStyle w:val="Titre10"/>
              <w:snapToGrid w:val="0"/>
              <w:jc w:val="left"/>
              <w:rPr>
                <w:rFonts w:ascii="Arial" w:hAnsi="Arial" w:cs="Arial"/>
                <w:b/>
                <w:sz w:val="16"/>
              </w:rPr>
            </w:pPr>
          </w:p>
        </w:tc>
        <w:tc>
          <w:tcPr>
            <w:tcW w:w="113" w:type="dxa"/>
            <w:tcBorders>
              <w:left w:val="single" w:sz="4" w:space="0" w:color="808080"/>
            </w:tcBorders>
            <w:shd w:val="clear" w:color="auto" w:fill="auto"/>
          </w:tcPr>
          <w:p w:rsidR="001A7BB1" w:rsidRDefault="001A7BB1">
            <w:pPr>
              <w:pStyle w:val="Titre10"/>
              <w:snapToGrid w:val="0"/>
              <w:jc w:val="left"/>
              <w:rPr>
                <w:rFonts w:ascii="Arial" w:hAnsi="Arial" w:cs="Arial"/>
                <w:sz w:val="20"/>
              </w:rPr>
            </w:pPr>
          </w:p>
        </w:tc>
        <w:tc>
          <w:tcPr>
            <w:tcW w:w="2740" w:type="dxa"/>
            <w:gridSpan w:val="2"/>
            <w:shd w:val="clear" w:color="auto" w:fill="auto"/>
            <w:vAlign w:val="center"/>
          </w:tcPr>
          <w:p w:rsidR="001A7BB1" w:rsidRDefault="001A7BB1">
            <w:pPr>
              <w:pStyle w:val="Titre10"/>
              <w:tabs>
                <w:tab w:val="left" w:pos="242"/>
                <w:tab w:val="left" w:pos="298"/>
                <w:tab w:val="left" w:pos="1234"/>
                <w:tab w:val="left" w:pos="1801"/>
              </w:tabs>
              <w:rPr>
                <w:rFonts w:ascii="Arial" w:hAnsi="Arial" w:cs="Arial"/>
                <w:sz w:val="20"/>
                <w:u w:val="single"/>
              </w:rPr>
            </w:pPr>
            <w:r>
              <w:rPr>
                <w:rFonts w:ascii="Arial" w:hAnsi="Arial" w:cs="Arial"/>
                <w:sz w:val="20"/>
                <w:u w:val="single"/>
              </w:rPr>
              <w:t>Numéro</w:t>
            </w:r>
            <w:r>
              <w:rPr>
                <w:rFonts w:ascii="Arial" w:hAnsi="Arial" w:cs="Arial"/>
                <w:sz w:val="20"/>
              </w:rPr>
              <w:t xml:space="preserve"> </w:t>
            </w:r>
            <w:r>
              <w:rPr>
                <w:rFonts w:ascii="Arial" w:hAnsi="Arial" w:cs="Arial"/>
                <w:sz w:val="16"/>
              </w:rPr>
              <w:t>(*)</w:t>
            </w:r>
          </w:p>
        </w:tc>
        <w:tc>
          <w:tcPr>
            <w:tcW w:w="2741" w:type="dxa"/>
            <w:tcBorders>
              <w:left w:val="single" w:sz="6" w:space="0" w:color="808080"/>
            </w:tcBorders>
            <w:shd w:val="clear" w:color="auto" w:fill="auto"/>
            <w:vAlign w:val="center"/>
          </w:tcPr>
          <w:p w:rsidR="001A7BB1" w:rsidRDefault="001A7BB1">
            <w:pPr>
              <w:pStyle w:val="Titre10"/>
              <w:tabs>
                <w:tab w:val="left" w:pos="242"/>
                <w:tab w:val="left" w:pos="298"/>
                <w:tab w:val="left" w:pos="1234"/>
                <w:tab w:val="left" w:pos="1801"/>
              </w:tabs>
              <w:rPr>
                <w:rFonts w:ascii="Arial" w:hAnsi="Arial" w:cs="Arial"/>
                <w:sz w:val="20"/>
                <w:u w:val="single"/>
              </w:rPr>
            </w:pPr>
            <w:r>
              <w:rPr>
                <w:rFonts w:ascii="Arial" w:hAnsi="Arial" w:cs="Arial"/>
                <w:sz w:val="20"/>
                <w:u w:val="single"/>
              </w:rPr>
              <w:t>Nom et prénom</w:t>
            </w:r>
          </w:p>
        </w:tc>
        <w:tc>
          <w:tcPr>
            <w:tcW w:w="2821" w:type="dxa"/>
            <w:gridSpan w:val="3"/>
            <w:tcBorders>
              <w:left w:val="single" w:sz="6" w:space="0" w:color="808080"/>
              <w:right w:val="single" w:sz="6" w:space="0" w:color="808080"/>
            </w:tcBorders>
            <w:shd w:val="clear" w:color="auto" w:fill="auto"/>
            <w:vAlign w:val="center"/>
          </w:tcPr>
          <w:p w:rsidR="001A7BB1" w:rsidRDefault="001A7BB1">
            <w:pPr>
              <w:pStyle w:val="Titre10"/>
              <w:tabs>
                <w:tab w:val="left" w:pos="242"/>
                <w:tab w:val="left" w:pos="298"/>
                <w:tab w:val="left" w:pos="1234"/>
                <w:tab w:val="left" w:pos="1801"/>
              </w:tabs>
              <w:rPr>
                <w:rFonts w:ascii="Arial" w:hAnsi="Arial" w:cs="Arial"/>
                <w:b/>
                <w:sz w:val="16"/>
              </w:rPr>
            </w:pPr>
            <w:r>
              <w:rPr>
                <w:rFonts w:ascii="Arial" w:hAnsi="Arial" w:cs="Arial"/>
                <w:sz w:val="20"/>
                <w:u w:val="single"/>
              </w:rPr>
              <w:t>Qualité</w:t>
            </w:r>
          </w:p>
        </w:tc>
      </w:tr>
      <w:tr w:rsidR="001A7BB1" w:rsidTr="00414AC3">
        <w:trPr>
          <w:cantSplit/>
          <w:trHeight w:hRule="exact" w:val="80"/>
        </w:trPr>
        <w:tc>
          <w:tcPr>
            <w:tcW w:w="2127" w:type="dxa"/>
            <w:tcBorders>
              <w:left w:val="single" w:sz="6" w:space="0" w:color="808080"/>
            </w:tcBorders>
            <w:shd w:val="clear" w:color="auto" w:fill="EAEAEA"/>
            <w:vAlign w:val="center"/>
          </w:tcPr>
          <w:p w:rsidR="001A7BB1" w:rsidRDefault="001A7BB1">
            <w:pPr>
              <w:pStyle w:val="Titre10"/>
              <w:snapToGrid w:val="0"/>
              <w:rPr>
                <w:rFonts w:ascii="Arial" w:hAnsi="Arial" w:cs="Arial"/>
                <w:b/>
                <w:sz w:val="16"/>
              </w:rPr>
            </w:pPr>
          </w:p>
        </w:tc>
        <w:tc>
          <w:tcPr>
            <w:tcW w:w="113" w:type="dxa"/>
            <w:tcBorders>
              <w:left w:val="single" w:sz="4" w:space="0" w:color="808080"/>
            </w:tcBorders>
            <w:shd w:val="clear" w:color="auto" w:fill="auto"/>
          </w:tcPr>
          <w:p w:rsidR="001A7BB1" w:rsidRDefault="001A7BB1">
            <w:pPr>
              <w:pStyle w:val="Titre10"/>
              <w:snapToGrid w:val="0"/>
              <w:jc w:val="left"/>
              <w:rPr>
                <w:rFonts w:ascii="Arial" w:hAnsi="Arial" w:cs="Arial"/>
                <w:sz w:val="20"/>
              </w:rPr>
            </w:pPr>
          </w:p>
        </w:tc>
        <w:tc>
          <w:tcPr>
            <w:tcW w:w="2740" w:type="dxa"/>
            <w:gridSpan w:val="2"/>
            <w:shd w:val="clear" w:color="auto" w:fill="auto"/>
          </w:tcPr>
          <w:p w:rsidR="001A7BB1" w:rsidRDefault="001A7BB1">
            <w:pPr>
              <w:pStyle w:val="Arialc10C3"/>
              <w:snapToGrid w:val="0"/>
            </w:pPr>
          </w:p>
        </w:tc>
        <w:tc>
          <w:tcPr>
            <w:tcW w:w="2741" w:type="dxa"/>
            <w:tcBorders>
              <w:left w:val="single" w:sz="6" w:space="0" w:color="808080"/>
            </w:tcBorders>
            <w:shd w:val="clear" w:color="auto" w:fill="auto"/>
          </w:tcPr>
          <w:p w:rsidR="001A7BB1" w:rsidRDefault="001A7BB1">
            <w:pPr>
              <w:pStyle w:val="Titre10"/>
              <w:tabs>
                <w:tab w:val="left" w:pos="242"/>
                <w:tab w:val="left" w:pos="298"/>
                <w:tab w:val="left" w:pos="1234"/>
                <w:tab w:val="left" w:pos="1801"/>
              </w:tabs>
              <w:snapToGrid w:val="0"/>
              <w:spacing w:before="80"/>
              <w:jc w:val="left"/>
              <w:rPr>
                <w:rFonts w:ascii="Arial" w:hAnsi="Arial" w:cs="Arial"/>
                <w:u w:val="single"/>
              </w:rPr>
            </w:pPr>
          </w:p>
        </w:tc>
        <w:tc>
          <w:tcPr>
            <w:tcW w:w="2821" w:type="dxa"/>
            <w:gridSpan w:val="3"/>
            <w:tcBorders>
              <w:left w:val="single" w:sz="6" w:space="0" w:color="808080"/>
              <w:right w:val="single" w:sz="6" w:space="0" w:color="808080"/>
            </w:tcBorders>
            <w:shd w:val="clear" w:color="auto" w:fill="auto"/>
          </w:tcPr>
          <w:p w:rsidR="001A7BB1" w:rsidRDefault="001A7BB1">
            <w:pPr>
              <w:pStyle w:val="Titre10"/>
              <w:tabs>
                <w:tab w:val="left" w:pos="242"/>
                <w:tab w:val="left" w:pos="298"/>
                <w:tab w:val="left" w:pos="1234"/>
                <w:tab w:val="left" w:pos="1801"/>
              </w:tabs>
              <w:snapToGrid w:val="0"/>
              <w:spacing w:before="80"/>
              <w:rPr>
                <w:rFonts w:ascii="Arial" w:hAnsi="Arial" w:cs="Arial"/>
                <w:u w:val="single"/>
              </w:rPr>
            </w:pPr>
          </w:p>
        </w:tc>
      </w:tr>
      <w:tr w:rsidR="001A7BB1" w:rsidTr="00414AC3">
        <w:trPr>
          <w:cantSplit/>
          <w:trHeight w:val="280"/>
        </w:trPr>
        <w:tc>
          <w:tcPr>
            <w:tcW w:w="2127" w:type="dxa"/>
            <w:tcBorders>
              <w:left w:val="single" w:sz="6" w:space="0" w:color="808080"/>
            </w:tcBorders>
            <w:shd w:val="clear" w:color="auto" w:fill="EAEAEA"/>
            <w:vAlign w:val="center"/>
          </w:tcPr>
          <w:p w:rsidR="001A7BB1" w:rsidRDefault="001A7BB1">
            <w:pPr>
              <w:pStyle w:val="Titre10"/>
              <w:snapToGrid w:val="0"/>
              <w:rPr>
                <w:rFonts w:ascii="Arial" w:hAnsi="Arial" w:cs="Arial"/>
                <w:b/>
                <w:sz w:val="16"/>
              </w:rPr>
            </w:pPr>
          </w:p>
        </w:tc>
        <w:tc>
          <w:tcPr>
            <w:tcW w:w="113" w:type="dxa"/>
            <w:tcBorders>
              <w:left w:val="single" w:sz="4" w:space="0" w:color="808080"/>
            </w:tcBorders>
            <w:shd w:val="clear" w:color="auto" w:fill="auto"/>
          </w:tcPr>
          <w:p w:rsidR="001A7BB1" w:rsidRDefault="001A7BB1">
            <w:pPr>
              <w:pStyle w:val="Titre10"/>
              <w:snapToGrid w:val="0"/>
              <w:jc w:val="left"/>
              <w:rPr>
                <w:rFonts w:ascii="Arial" w:hAnsi="Arial" w:cs="Arial"/>
                <w:sz w:val="20"/>
              </w:rPr>
            </w:pPr>
          </w:p>
        </w:tc>
        <w:bookmarkStart w:id="35" w:name="__Fieldmark__32_1898858004"/>
        <w:tc>
          <w:tcPr>
            <w:tcW w:w="2740" w:type="dxa"/>
            <w:gridSpan w:val="2"/>
            <w:shd w:val="clear" w:color="auto" w:fill="auto"/>
          </w:tcPr>
          <w:p w:rsidR="001A7BB1" w:rsidRDefault="001A7BB1">
            <w:pPr>
              <w:pStyle w:val="Arialc10C"/>
            </w:pPr>
            <w:r>
              <w:fldChar w:fldCharType="begin">
                <w:ffData>
                  <w:name w:val=""/>
                  <w:enabled/>
                  <w:calcOnExit w:val="0"/>
                  <w:textInput/>
                </w:ffData>
              </w:fldChar>
            </w:r>
            <w:r>
              <w:instrText xml:space="preserve"> FORMTEXT </w:instrText>
            </w:r>
            <w:r>
              <w:fldChar w:fldCharType="separate"/>
            </w:r>
            <w:r>
              <w:rPr>
                <w:rFonts w:eastAsia="Arial"/>
                <w:lang w:val="fr-BE"/>
              </w:rPr>
              <w:t>    </w:t>
            </w:r>
            <w:r>
              <w:rPr>
                <w:lang w:val="fr-BE"/>
              </w:rPr>
              <w:t> </w:t>
            </w:r>
            <w:r>
              <w:rPr>
                <w:lang w:val="fr-BE"/>
              </w:rPr>
              <w:fldChar w:fldCharType="end"/>
            </w:r>
            <w:bookmarkEnd w:id="35"/>
          </w:p>
        </w:tc>
        <w:bookmarkStart w:id="36" w:name="__Fieldmark__33_1898858004"/>
        <w:tc>
          <w:tcPr>
            <w:tcW w:w="2741" w:type="dxa"/>
            <w:tcBorders>
              <w:left w:val="single" w:sz="6" w:space="0" w:color="808080"/>
            </w:tcBorders>
            <w:shd w:val="clear" w:color="auto" w:fill="auto"/>
          </w:tcPr>
          <w:p w:rsidR="001A7BB1" w:rsidRDefault="001A7BB1">
            <w:pPr>
              <w:pStyle w:val="Arialc10C"/>
            </w:pPr>
            <w:r>
              <w:fldChar w:fldCharType="begin">
                <w:ffData>
                  <w:name w:val=""/>
                  <w:enabled/>
                  <w:calcOnExit w:val="0"/>
                  <w:textInput/>
                </w:ffData>
              </w:fldChar>
            </w:r>
            <w:r>
              <w:instrText xml:space="preserve"> FORMTEXT </w:instrText>
            </w:r>
            <w:r>
              <w:fldChar w:fldCharType="separate"/>
            </w:r>
            <w:r>
              <w:rPr>
                <w:rFonts w:eastAsia="Arial"/>
                <w:lang w:val="fr-BE"/>
              </w:rPr>
              <w:t>    </w:t>
            </w:r>
            <w:r>
              <w:rPr>
                <w:lang w:val="fr-BE"/>
              </w:rPr>
              <w:t> </w:t>
            </w:r>
            <w:r>
              <w:rPr>
                <w:lang w:val="fr-BE"/>
              </w:rPr>
              <w:fldChar w:fldCharType="end"/>
            </w:r>
            <w:bookmarkEnd w:id="36"/>
          </w:p>
        </w:tc>
        <w:bookmarkStart w:id="37" w:name="__Fieldmark__34_1898858004"/>
        <w:tc>
          <w:tcPr>
            <w:tcW w:w="2821" w:type="dxa"/>
            <w:gridSpan w:val="3"/>
            <w:tcBorders>
              <w:left w:val="single" w:sz="6" w:space="0" w:color="808080"/>
              <w:right w:val="single" w:sz="6" w:space="0" w:color="808080"/>
            </w:tcBorders>
            <w:shd w:val="clear" w:color="auto" w:fill="auto"/>
          </w:tcPr>
          <w:p w:rsidR="001A7BB1" w:rsidRDefault="001A7BB1">
            <w:pPr>
              <w:pStyle w:val="Arialc10C"/>
              <w:rPr>
                <w:b/>
                <w:sz w:val="16"/>
                <w:lang w:val="fr-BE"/>
              </w:rPr>
            </w:pPr>
            <w:r>
              <w:fldChar w:fldCharType="begin">
                <w:ffData>
                  <w:name w:val=""/>
                  <w:enabled/>
                  <w:calcOnExit w:val="0"/>
                  <w:textInput/>
                </w:ffData>
              </w:fldChar>
            </w:r>
            <w:r>
              <w:instrText xml:space="preserve"> FORMTEXT </w:instrText>
            </w:r>
            <w:r>
              <w:fldChar w:fldCharType="separate"/>
            </w:r>
            <w:r>
              <w:rPr>
                <w:rFonts w:eastAsia="Arial"/>
                <w:lang w:val="fr-BE"/>
              </w:rPr>
              <w:t>    </w:t>
            </w:r>
            <w:r>
              <w:rPr>
                <w:lang w:val="fr-BE"/>
              </w:rPr>
              <w:t> </w:t>
            </w:r>
            <w:r>
              <w:rPr>
                <w:lang w:val="fr-BE"/>
              </w:rPr>
              <w:fldChar w:fldCharType="end"/>
            </w:r>
            <w:bookmarkEnd w:id="37"/>
          </w:p>
        </w:tc>
      </w:tr>
      <w:tr w:rsidR="001A7BB1" w:rsidTr="00414AC3">
        <w:trPr>
          <w:cantSplit/>
          <w:trHeight w:val="280"/>
        </w:trPr>
        <w:tc>
          <w:tcPr>
            <w:tcW w:w="2127" w:type="dxa"/>
            <w:tcBorders>
              <w:left w:val="single" w:sz="6" w:space="0" w:color="808080"/>
            </w:tcBorders>
            <w:shd w:val="clear" w:color="auto" w:fill="EAEAEA"/>
            <w:vAlign w:val="center"/>
          </w:tcPr>
          <w:p w:rsidR="001A7BB1" w:rsidRDefault="001A7BB1">
            <w:pPr>
              <w:pStyle w:val="Titre10"/>
              <w:snapToGrid w:val="0"/>
              <w:rPr>
                <w:rFonts w:ascii="Arial" w:hAnsi="Arial" w:cs="Arial"/>
                <w:b/>
                <w:sz w:val="16"/>
              </w:rPr>
            </w:pPr>
          </w:p>
        </w:tc>
        <w:tc>
          <w:tcPr>
            <w:tcW w:w="113" w:type="dxa"/>
            <w:tcBorders>
              <w:left w:val="single" w:sz="4" w:space="0" w:color="808080"/>
            </w:tcBorders>
            <w:shd w:val="clear" w:color="auto" w:fill="auto"/>
          </w:tcPr>
          <w:p w:rsidR="001A7BB1" w:rsidRDefault="001A7BB1">
            <w:pPr>
              <w:pStyle w:val="Titre10"/>
              <w:snapToGrid w:val="0"/>
              <w:jc w:val="left"/>
              <w:rPr>
                <w:rFonts w:ascii="Arial" w:hAnsi="Arial" w:cs="Arial"/>
                <w:sz w:val="20"/>
              </w:rPr>
            </w:pPr>
          </w:p>
        </w:tc>
        <w:bookmarkStart w:id="38" w:name="__Fieldmark__35_1898858004"/>
        <w:tc>
          <w:tcPr>
            <w:tcW w:w="2740" w:type="dxa"/>
            <w:gridSpan w:val="2"/>
            <w:shd w:val="clear" w:color="auto" w:fill="auto"/>
          </w:tcPr>
          <w:p w:rsidR="001A7BB1" w:rsidRDefault="001A7BB1">
            <w:pPr>
              <w:pStyle w:val="Arialc10C"/>
            </w:pPr>
            <w:r>
              <w:fldChar w:fldCharType="begin">
                <w:ffData>
                  <w:name w:val=""/>
                  <w:enabled/>
                  <w:calcOnExit w:val="0"/>
                  <w:textInput/>
                </w:ffData>
              </w:fldChar>
            </w:r>
            <w:r>
              <w:instrText xml:space="preserve"> FORMTEXT </w:instrText>
            </w:r>
            <w:r>
              <w:fldChar w:fldCharType="separate"/>
            </w:r>
            <w:r>
              <w:rPr>
                <w:rFonts w:eastAsia="Arial"/>
                <w:lang w:val="fr-BE"/>
              </w:rPr>
              <w:t>    </w:t>
            </w:r>
            <w:r>
              <w:rPr>
                <w:lang w:val="fr-BE"/>
              </w:rPr>
              <w:t> </w:t>
            </w:r>
            <w:r>
              <w:rPr>
                <w:lang w:val="fr-BE"/>
              </w:rPr>
              <w:fldChar w:fldCharType="end"/>
            </w:r>
            <w:bookmarkEnd w:id="38"/>
          </w:p>
        </w:tc>
        <w:bookmarkStart w:id="39" w:name="__Fieldmark__36_1898858004"/>
        <w:tc>
          <w:tcPr>
            <w:tcW w:w="2741" w:type="dxa"/>
            <w:tcBorders>
              <w:left w:val="single" w:sz="6" w:space="0" w:color="808080"/>
            </w:tcBorders>
            <w:shd w:val="clear" w:color="auto" w:fill="auto"/>
          </w:tcPr>
          <w:p w:rsidR="001A7BB1" w:rsidRDefault="001A7BB1">
            <w:pPr>
              <w:pStyle w:val="Arialc10C"/>
            </w:pPr>
            <w:r>
              <w:fldChar w:fldCharType="begin">
                <w:ffData>
                  <w:name w:val=""/>
                  <w:enabled/>
                  <w:calcOnExit w:val="0"/>
                  <w:textInput/>
                </w:ffData>
              </w:fldChar>
            </w:r>
            <w:r>
              <w:instrText xml:space="preserve"> FORMTEXT </w:instrText>
            </w:r>
            <w:r>
              <w:fldChar w:fldCharType="separate"/>
            </w:r>
            <w:r>
              <w:rPr>
                <w:rFonts w:eastAsia="Arial"/>
                <w:lang w:val="fr-BE"/>
              </w:rPr>
              <w:t>    </w:t>
            </w:r>
            <w:r>
              <w:rPr>
                <w:lang w:val="fr-BE"/>
              </w:rPr>
              <w:t> </w:t>
            </w:r>
            <w:r>
              <w:rPr>
                <w:lang w:val="fr-BE"/>
              </w:rPr>
              <w:fldChar w:fldCharType="end"/>
            </w:r>
            <w:bookmarkEnd w:id="39"/>
          </w:p>
        </w:tc>
        <w:bookmarkStart w:id="40" w:name="__Fieldmark__37_1898858004"/>
        <w:tc>
          <w:tcPr>
            <w:tcW w:w="2821" w:type="dxa"/>
            <w:gridSpan w:val="3"/>
            <w:tcBorders>
              <w:left w:val="single" w:sz="6" w:space="0" w:color="808080"/>
              <w:right w:val="single" w:sz="6" w:space="0" w:color="808080"/>
            </w:tcBorders>
            <w:shd w:val="clear" w:color="auto" w:fill="auto"/>
          </w:tcPr>
          <w:p w:rsidR="001A7BB1" w:rsidRDefault="001A7BB1">
            <w:pPr>
              <w:pStyle w:val="Arialc10C"/>
              <w:rPr>
                <w:b/>
                <w:sz w:val="16"/>
                <w:lang w:val="fr-BE"/>
              </w:rPr>
            </w:pPr>
            <w:r>
              <w:fldChar w:fldCharType="begin">
                <w:ffData>
                  <w:name w:val=""/>
                  <w:enabled/>
                  <w:calcOnExit w:val="0"/>
                  <w:textInput/>
                </w:ffData>
              </w:fldChar>
            </w:r>
            <w:r>
              <w:instrText xml:space="preserve"> FORMTEXT </w:instrText>
            </w:r>
            <w:r>
              <w:fldChar w:fldCharType="separate"/>
            </w:r>
            <w:r>
              <w:rPr>
                <w:rFonts w:eastAsia="Arial"/>
                <w:lang w:val="fr-BE"/>
              </w:rPr>
              <w:t>    </w:t>
            </w:r>
            <w:r>
              <w:rPr>
                <w:lang w:val="fr-BE"/>
              </w:rPr>
              <w:t> </w:t>
            </w:r>
            <w:r>
              <w:rPr>
                <w:lang w:val="fr-BE"/>
              </w:rPr>
              <w:fldChar w:fldCharType="end"/>
            </w:r>
            <w:bookmarkEnd w:id="40"/>
          </w:p>
        </w:tc>
      </w:tr>
      <w:tr w:rsidR="00414AC3" w:rsidTr="00414AC3">
        <w:trPr>
          <w:gridAfter w:val="6"/>
          <w:wAfter w:w="8302" w:type="dxa"/>
          <w:cantSplit/>
          <w:trHeight w:val="280"/>
        </w:trPr>
        <w:tc>
          <w:tcPr>
            <w:tcW w:w="2127" w:type="dxa"/>
            <w:tcBorders>
              <w:left w:val="single" w:sz="6" w:space="0" w:color="808080"/>
            </w:tcBorders>
            <w:shd w:val="clear" w:color="auto" w:fill="EAEAEA"/>
            <w:vAlign w:val="center"/>
          </w:tcPr>
          <w:p w:rsidR="00414AC3" w:rsidRDefault="00414AC3">
            <w:pPr>
              <w:pStyle w:val="Titre10"/>
              <w:snapToGrid w:val="0"/>
              <w:rPr>
                <w:rFonts w:ascii="Arial" w:hAnsi="Arial" w:cs="Arial"/>
                <w:b/>
                <w:sz w:val="16"/>
              </w:rPr>
            </w:pPr>
          </w:p>
        </w:tc>
        <w:tc>
          <w:tcPr>
            <w:tcW w:w="113" w:type="dxa"/>
            <w:tcBorders>
              <w:left w:val="single" w:sz="4" w:space="0" w:color="808080"/>
            </w:tcBorders>
            <w:shd w:val="clear" w:color="auto" w:fill="auto"/>
          </w:tcPr>
          <w:p w:rsidR="00414AC3" w:rsidRDefault="00414AC3">
            <w:pPr>
              <w:pStyle w:val="Titre10"/>
              <w:snapToGrid w:val="0"/>
              <w:jc w:val="left"/>
              <w:rPr>
                <w:rFonts w:ascii="Arial" w:hAnsi="Arial" w:cs="Arial"/>
                <w:sz w:val="20"/>
              </w:rPr>
            </w:pPr>
          </w:p>
        </w:tc>
      </w:tr>
      <w:tr w:rsidR="001A7BB1" w:rsidTr="00414AC3">
        <w:trPr>
          <w:cantSplit/>
        </w:trPr>
        <w:tc>
          <w:tcPr>
            <w:tcW w:w="2127" w:type="dxa"/>
            <w:tcBorders>
              <w:left w:val="single" w:sz="6" w:space="0" w:color="808080"/>
            </w:tcBorders>
            <w:shd w:val="clear" w:color="auto" w:fill="auto"/>
            <w:vAlign w:val="center"/>
          </w:tcPr>
          <w:p w:rsidR="001A7BB1" w:rsidRDefault="001A7BB1">
            <w:pPr>
              <w:pStyle w:val="Titre10"/>
              <w:tabs>
                <w:tab w:val="left" w:pos="652"/>
              </w:tabs>
              <w:snapToGrid w:val="0"/>
              <w:ind w:left="652" w:hanging="652"/>
              <w:jc w:val="left"/>
              <w:rPr>
                <w:rFonts w:ascii="Arial" w:hAnsi="Arial" w:cs="Arial"/>
                <w:b/>
                <w:sz w:val="48"/>
              </w:rPr>
            </w:pPr>
          </w:p>
        </w:tc>
        <w:tc>
          <w:tcPr>
            <w:tcW w:w="113" w:type="dxa"/>
            <w:tcBorders>
              <w:left w:val="single" w:sz="4" w:space="0" w:color="808080"/>
            </w:tcBorders>
            <w:shd w:val="clear" w:color="auto" w:fill="auto"/>
          </w:tcPr>
          <w:p w:rsidR="001A7BB1" w:rsidRDefault="001A7BB1">
            <w:pPr>
              <w:pStyle w:val="Titre10"/>
              <w:snapToGrid w:val="0"/>
              <w:jc w:val="left"/>
              <w:rPr>
                <w:rFonts w:ascii="Arial" w:hAnsi="Arial" w:cs="Arial"/>
                <w:sz w:val="48"/>
              </w:rPr>
            </w:pPr>
          </w:p>
        </w:tc>
        <w:tc>
          <w:tcPr>
            <w:tcW w:w="8302" w:type="dxa"/>
            <w:gridSpan w:val="6"/>
            <w:tcBorders>
              <w:right w:val="single" w:sz="6" w:space="0" w:color="808080"/>
            </w:tcBorders>
            <w:shd w:val="clear" w:color="auto" w:fill="auto"/>
          </w:tcPr>
          <w:p w:rsidR="001A7BB1" w:rsidRDefault="001A7BB1">
            <w:pPr>
              <w:pStyle w:val="Titre10"/>
              <w:tabs>
                <w:tab w:val="left" w:pos="242"/>
                <w:tab w:val="left" w:pos="298"/>
                <w:tab w:val="left" w:pos="1234"/>
                <w:tab w:val="left" w:pos="1801"/>
              </w:tabs>
              <w:snapToGrid w:val="0"/>
              <w:jc w:val="both"/>
              <w:rPr>
                <w:rFonts w:ascii="Arial" w:hAnsi="Arial" w:cs="Arial"/>
                <w:sz w:val="48"/>
              </w:rPr>
            </w:pPr>
          </w:p>
        </w:tc>
      </w:tr>
      <w:tr w:rsidR="001A7BB1" w:rsidTr="00414AC3">
        <w:trPr>
          <w:cantSplit/>
          <w:trHeight w:val="240"/>
        </w:trPr>
        <w:tc>
          <w:tcPr>
            <w:tcW w:w="2127" w:type="dxa"/>
            <w:tcBorders>
              <w:left w:val="single" w:sz="6" w:space="0" w:color="808080"/>
            </w:tcBorders>
            <w:shd w:val="clear" w:color="auto" w:fill="auto"/>
            <w:vAlign w:val="center"/>
          </w:tcPr>
          <w:p w:rsidR="001A7BB1" w:rsidRDefault="001A7BB1">
            <w:pPr>
              <w:pStyle w:val="Titre10"/>
              <w:tabs>
                <w:tab w:val="left" w:pos="652"/>
              </w:tabs>
              <w:snapToGrid w:val="0"/>
              <w:ind w:left="652" w:hanging="652"/>
              <w:jc w:val="left"/>
              <w:rPr>
                <w:rFonts w:ascii="Arial" w:hAnsi="Arial" w:cs="Arial"/>
                <w:b/>
                <w:sz w:val="20"/>
              </w:rPr>
            </w:pPr>
          </w:p>
        </w:tc>
        <w:tc>
          <w:tcPr>
            <w:tcW w:w="113" w:type="dxa"/>
            <w:tcBorders>
              <w:left w:val="single" w:sz="4" w:space="0" w:color="808080"/>
            </w:tcBorders>
            <w:shd w:val="clear" w:color="auto" w:fill="auto"/>
          </w:tcPr>
          <w:p w:rsidR="001A7BB1" w:rsidRDefault="001A7BB1">
            <w:pPr>
              <w:pStyle w:val="Titre10"/>
              <w:snapToGrid w:val="0"/>
              <w:jc w:val="left"/>
              <w:rPr>
                <w:rFonts w:ascii="Arial" w:hAnsi="Arial" w:cs="Arial"/>
                <w:sz w:val="20"/>
              </w:rPr>
            </w:pPr>
          </w:p>
        </w:tc>
        <w:tc>
          <w:tcPr>
            <w:tcW w:w="8302" w:type="dxa"/>
            <w:gridSpan w:val="6"/>
            <w:tcBorders>
              <w:right w:val="single" w:sz="6" w:space="0" w:color="808080"/>
            </w:tcBorders>
            <w:shd w:val="clear" w:color="auto" w:fill="auto"/>
          </w:tcPr>
          <w:p w:rsidR="001A7BB1" w:rsidRDefault="001A7BB1" w:rsidP="00414AC3">
            <w:pPr>
              <w:pStyle w:val="Arialc10U"/>
              <w:rPr>
                <w:b/>
                <w:sz w:val="36"/>
                <w:lang w:val="fr-BE"/>
              </w:rPr>
            </w:pPr>
            <w:r>
              <w:rPr>
                <w:lang w:val="fr-BE"/>
              </w:rPr>
              <w:t xml:space="preserve">Le soussigné, </w:t>
            </w:r>
            <w:r w:rsidR="00414AC3">
              <w:rPr>
                <w:lang w:val="fr-BE"/>
              </w:rPr>
              <w:t xml:space="preserve">Cardon </w:t>
            </w:r>
            <w:proofErr w:type="spellStart"/>
            <w:r w:rsidR="00414AC3">
              <w:rPr>
                <w:lang w:val="fr-BE"/>
              </w:rPr>
              <w:t>Laujrent</w:t>
            </w:r>
            <w:proofErr w:type="spellEnd"/>
            <w:r>
              <w:rPr>
                <w:lang w:val="fr-BE"/>
              </w:rPr>
              <w:t xml:space="preserve"> agissant comme </w:t>
            </w:r>
            <w:r w:rsidR="00414AC3">
              <w:t xml:space="preserve">administrateur et </w:t>
            </w:r>
            <w:proofErr w:type="spellStart"/>
            <w:r w:rsidR="00414AC3">
              <w:t>trésorier</w:t>
            </w:r>
            <w:proofErr w:type="spellEnd"/>
            <w:r>
              <w:rPr>
                <w:lang w:val="fr-BE"/>
              </w:rPr>
              <w:t xml:space="preserve"> certifie la présente déclaration sincère et complète.</w:t>
            </w:r>
          </w:p>
        </w:tc>
      </w:tr>
      <w:tr w:rsidR="001A7BB1" w:rsidTr="00414AC3">
        <w:trPr>
          <w:cantSplit/>
          <w:trHeight w:val="200"/>
        </w:trPr>
        <w:tc>
          <w:tcPr>
            <w:tcW w:w="2127" w:type="dxa"/>
            <w:tcBorders>
              <w:left w:val="single" w:sz="6" w:space="0" w:color="808080"/>
            </w:tcBorders>
            <w:shd w:val="clear" w:color="auto" w:fill="auto"/>
            <w:vAlign w:val="center"/>
          </w:tcPr>
          <w:p w:rsidR="001A7BB1" w:rsidRDefault="001A7BB1">
            <w:pPr>
              <w:pStyle w:val="Titre10"/>
              <w:tabs>
                <w:tab w:val="left" w:pos="652"/>
              </w:tabs>
              <w:snapToGrid w:val="0"/>
              <w:ind w:left="652" w:hanging="652"/>
              <w:jc w:val="left"/>
              <w:rPr>
                <w:rFonts w:ascii="Arial" w:hAnsi="Arial" w:cs="Arial"/>
                <w:b/>
                <w:sz w:val="36"/>
              </w:rPr>
            </w:pPr>
          </w:p>
        </w:tc>
        <w:tc>
          <w:tcPr>
            <w:tcW w:w="113" w:type="dxa"/>
            <w:tcBorders>
              <w:left w:val="single" w:sz="4" w:space="0" w:color="808080"/>
            </w:tcBorders>
            <w:shd w:val="clear" w:color="auto" w:fill="auto"/>
          </w:tcPr>
          <w:p w:rsidR="001A7BB1" w:rsidRDefault="001A7BB1">
            <w:pPr>
              <w:pStyle w:val="Titre10"/>
              <w:snapToGrid w:val="0"/>
              <w:jc w:val="left"/>
              <w:rPr>
                <w:rFonts w:ascii="Arial" w:hAnsi="Arial" w:cs="Arial"/>
                <w:sz w:val="24"/>
              </w:rPr>
            </w:pPr>
          </w:p>
        </w:tc>
        <w:tc>
          <w:tcPr>
            <w:tcW w:w="8302" w:type="dxa"/>
            <w:gridSpan w:val="6"/>
            <w:tcBorders>
              <w:right w:val="single" w:sz="6" w:space="0" w:color="808080"/>
            </w:tcBorders>
            <w:shd w:val="clear" w:color="auto" w:fill="auto"/>
          </w:tcPr>
          <w:p w:rsidR="001A7BB1" w:rsidRDefault="001A7BB1">
            <w:pPr>
              <w:pStyle w:val="Titre10"/>
              <w:tabs>
                <w:tab w:val="left" w:pos="242"/>
                <w:tab w:val="left" w:pos="298"/>
                <w:tab w:val="left" w:pos="1234"/>
                <w:tab w:val="left" w:pos="1801"/>
              </w:tabs>
              <w:snapToGrid w:val="0"/>
              <w:jc w:val="both"/>
              <w:rPr>
                <w:rFonts w:ascii="Arial" w:hAnsi="Arial" w:cs="Arial"/>
                <w:sz w:val="24"/>
              </w:rPr>
            </w:pPr>
          </w:p>
        </w:tc>
      </w:tr>
      <w:tr w:rsidR="001A7BB1" w:rsidTr="00414AC3">
        <w:trPr>
          <w:cantSplit/>
          <w:trHeight w:val="240"/>
        </w:trPr>
        <w:tc>
          <w:tcPr>
            <w:tcW w:w="2127" w:type="dxa"/>
            <w:tcBorders>
              <w:left w:val="single" w:sz="6" w:space="0" w:color="808080"/>
            </w:tcBorders>
            <w:shd w:val="clear" w:color="auto" w:fill="auto"/>
            <w:vAlign w:val="center"/>
          </w:tcPr>
          <w:p w:rsidR="001A7BB1" w:rsidRDefault="001A7BB1">
            <w:pPr>
              <w:pStyle w:val="Titre10"/>
              <w:tabs>
                <w:tab w:val="left" w:pos="652"/>
              </w:tabs>
              <w:snapToGrid w:val="0"/>
              <w:ind w:left="652" w:hanging="652"/>
              <w:jc w:val="left"/>
              <w:rPr>
                <w:rFonts w:ascii="Arial" w:hAnsi="Arial" w:cs="Arial"/>
                <w:b/>
                <w:sz w:val="20"/>
              </w:rPr>
            </w:pPr>
          </w:p>
        </w:tc>
        <w:tc>
          <w:tcPr>
            <w:tcW w:w="113" w:type="dxa"/>
            <w:tcBorders>
              <w:left w:val="single" w:sz="4" w:space="0" w:color="808080"/>
            </w:tcBorders>
            <w:shd w:val="clear" w:color="auto" w:fill="auto"/>
          </w:tcPr>
          <w:p w:rsidR="001A7BB1" w:rsidRDefault="001A7BB1">
            <w:pPr>
              <w:pStyle w:val="Titre10"/>
              <w:snapToGrid w:val="0"/>
              <w:jc w:val="left"/>
              <w:rPr>
                <w:rFonts w:ascii="Arial" w:hAnsi="Arial" w:cs="Arial"/>
                <w:sz w:val="20"/>
              </w:rPr>
            </w:pPr>
          </w:p>
        </w:tc>
        <w:tc>
          <w:tcPr>
            <w:tcW w:w="8302" w:type="dxa"/>
            <w:gridSpan w:val="6"/>
            <w:tcBorders>
              <w:right w:val="single" w:sz="6" w:space="0" w:color="808080"/>
            </w:tcBorders>
            <w:shd w:val="clear" w:color="auto" w:fill="auto"/>
          </w:tcPr>
          <w:p w:rsidR="001A7BB1" w:rsidRDefault="001A7BB1">
            <w:pPr>
              <w:pStyle w:val="Arialc10L"/>
              <w:rPr>
                <w:b/>
                <w:sz w:val="36"/>
                <w:lang w:val="fr-BE"/>
              </w:rPr>
            </w:pPr>
            <w:r>
              <w:rPr>
                <w:lang w:val="fr-BE"/>
              </w:rPr>
              <w:tab/>
              <w:t xml:space="preserve">Fait à Mons, le </w:t>
            </w:r>
            <w:bookmarkStart w:id="41" w:name="__Fieldmark__48_1898858004"/>
            <w:r>
              <w:fldChar w:fldCharType="begin">
                <w:ffData>
                  <w:name w:val=""/>
                  <w:enabled/>
                  <w:calcOnExit w:val="0"/>
                  <w:textInput/>
                </w:ffData>
              </w:fldChar>
            </w:r>
            <w:r>
              <w:instrText xml:space="preserve"> FORMTEXT </w:instrText>
            </w:r>
            <w:r>
              <w:fldChar w:fldCharType="separate"/>
            </w:r>
            <w:r>
              <w:rPr>
                <w:lang w:val="fr-BE"/>
              </w:rPr>
              <w:t>     </w:t>
            </w:r>
            <w:r>
              <w:rPr>
                <w:lang w:val="fr-BE"/>
              </w:rPr>
              <w:fldChar w:fldCharType="end"/>
            </w:r>
            <w:bookmarkEnd w:id="41"/>
          </w:p>
        </w:tc>
      </w:tr>
      <w:tr w:rsidR="001A7BB1" w:rsidTr="00414AC3">
        <w:trPr>
          <w:cantSplit/>
          <w:trHeight w:val="240"/>
        </w:trPr>
        <w:tc>
          <w:tcPr>
            <w:tcW w:w="2127" w:type="dxa"/>
            <w:tcBorders>
              <w:left w:val="single" w:sz="6" w:space="0" w:color="808080"/>
            </w:tcBorders>
            <w:shd w:val="clear" w:color="auto" w:fill="auto"/>
            <w:vAlign w:val="center"/>
          </w:tcPr>
          <w:p w:rsidR="001A7BB1" w:rsidRDefault="001A7BB1">
            <w:pPr>
              <w:pStyle w:val="Titre10"/>
              <w:tabs>
                <w:tab w:val="left" w:pos="652"/>
              </w:tabs>
              <w:snapToGrid w:val="0"/>
              <w:ind w:left="652" w:hanging="652"/>
              <w:jc w:val="left"/>
              <w:rPr>
                <w:rFonts w:ascii="Arial" w:hAnsi="Arial" w:cs="Arial"/>
                <w:b/>
                <w:sz w:val="36"/>
              </w:rPr>
            </w:pPr>
          </w:p>
        </w:tc>
        <w:tc>
          <w:tcPr>
            <w:tcW w:w="113" w:type="dxa"/>
            <w:tcBorders>
              <w:left w:val="single" w:sz="4" w:space="0" w:color="808080"/>
            </w:tcBorders>
            <w:shd w:val="clear" w:color="auto" w:fill="auto"/>
          </w:tcPr>
          <w:p w:rsidR="001A7BB1" w:rsidRDefault="001A7BB1">
            <w:pPr>
              <w:pStyle w:val="Titre10"/>
              <w:snapToGrid w:val="0"/>
              <w:jc w:val="left"/>
              <w:rPr>
                <w:rFonts w:ascii="Arial" w:hAnsi="Arial" w:cs="Arial"/>
                <w:sz w:val="20"/>
              </w:rPr>
            </w:pPr>
          </w:p>
        </w:tc>
        <w:tc>
          <w:tcPr>
            <w:tcW w:w="8302" w:type="dxa"/>
            <w:gridSpan w:val="6"/>
            <w:tcBorders>
              <w:right w:val="single" w:sz="6" w:space="0" w:color="808080"/>
            </w:tcBorders>
            <w:shd w:val="clear" w:color="auto" w:fill="auto"/>
            <w:vAlign w:val="bottom"/>
          </w:tcPr>
          <w:p w:rsidR="001A7BB1" w:rsidRDefault="001A7BB1">
            <w:pPr>
              <w:pStyle w:val="Titre10"/>
              <w:tabs>
                <w:tab w:val="left" w:pos="242"/>
                <w:tab w:val="left" w:pos="298"/>
                <w:tab w:val="left" w:pos="1234"/>
                <w:tab w:val="left" w:pos="1801"/>
              </w:tabs>
              <w:spacing w:before="60"/>
              <w:jc w:val="left"/>
              <w:rPr>
                <w:rFonts w:ascii="Arial" w:hAnsi="Arial" w:cs="Arial"/>
                <w:b/>
                <w:sz w:val="96"/>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(Signature)</w:t>
            </w:r>
          </w:p>
        </w:tc>
      </w:tr>
      <w:tr w:rsidR="001A7BB1" w:rsidTr="00414AC3">
        <w:trPr>
          <w:cantSplit/>
          <w:trHeight w:val="240"/>
        </w:trPr>
        <w:tc>
          <w:tcPr>
            <w:tcW w:w="2127" w:type="dxa"/>
            <w:tcBorders>
              <w:left w:val="single" w:sz="6" w:space="0" w:color="808080"/>
              <w:bottom w:val="single" w:sz="6" w:space="0" w:color="808080"/>
            </w:tcBorders>
            <w:shd w:val="clear" w:color="auto" w:fill="auto"/>
            <w:vAlign w:val="center"/>
          </w:tcPr>
          <w:p w:rsidR="001A7BB1" w:rsidRDefault="001A7BB1">
            <w:pPr>
              <w:pStyle w:val="Titre10"/>
              <w:tabs>
                <w:tab w:val="left" w:pos="652"/>
              </w:tabs>
              <w:snapToGrid w:val="0"/>
              <w:ind w:left="652" w:hanging="652"/>
              <w:jc w:val="left"/>
              <w:rPr>
                <w:rFonts w:ascii="Arial" w:hAnsi="Arial" w:cs="Arial"/>
                <w:b/>
                <w:sz w:val="96"/>
              </w:rPr>
            </w:pPr>
          </w:p>
        </w:tc>
        <w:tc>
          <w:tcPr>
            <w:tcW w:w="113" w:type="dxa"/>
            <w:tcBorders>
              <w:left w:val="single" w:sz="4" w:space="0" w:color="808080"/>
              <w:bottom w:val="single" w:sz="6" w:space="0" w:color="808080"/>
            </w:tcBorders>
            <w:shd w:val="clear" w:color="auto" w:fill="auto"/>
          </w:tcPr>
          <w:p w:rsidR="001A7BB1" w:rsidRDefault="001A7BB1">
            <w:pPr>
              <w:pStyle w:val="Titre10"/>
              <w:snapToGrid w:val="0"/>
              <w:jc w:val="left"/>
              <w:rPr>
                <w:rFonts w:ascii="Arial" w:hAnsi="Arial" w:cs="Arial"/>
                <w:sz w:val="96"/>
              </w:rPr>
            </w:pPr>
          </w:p>
        </w:tc>
        <w:tc>
          <w:tcPr>
            <w:tcW w:w="8302" w:type="dxa"/>
            <w:gridSpan w:val="6"/>
            <w:tcBorders>
              <w:bottom w:val="single" w:sz="6" w:space="0" w:color="808080"/>
              <w:right w:val="single" w:sz="6" w:space="0" w:color="808080"/>
            </w:tcBorders>
            <w:shd w:val="clear" w:color="auto" w:fill="auto"/>
          </w:tcPr>
          <w:p w:rsidR="001A7BB1" w:rsidRDefault="001A7BB1">
            <w:pPr>
              <w:pStyle w:val="Titre10"/>
              <w:tabs>
                <w:tab w:val="left" w:pos="242"/>
                <w:tab w:val="left" w:pos="298"/>
                <w:tab w:val="left" w:pos="1234"/>
                <w:tab w:val="left" w:pos="1801"/>
              </w:tabs>
              <w:snapToGrid w:val="0"/>
              <w:jc w:val="both"/>
              <w:rPr>
                <w:rFonts w:ascii="Arial" w:hAnsi="Arial" w:cs="Arial"/>
                <w:sz w:val="96"/>
              </w:rPr>
            </w:pPr>
          </w:p>
        </w:tc>
      </w:tr>
    </w:tbl>
    <w:p w:rsidR="001A7BB1" w:rsidRDefault="001A7BB1">
      <w:pPr>
        <w:jc w:val="both"/>
      </w:pPr>
    </w:p>
    <w:sectPr w:rsidR="001A7BB1">
      <w:headerReference w:type="even" r:id="rId23"/>
      <w:headerReference w:type="default" r:id="rId24"/>
      <w:footerReference w:type="even" r:id="rId25"/>
      <w:footerReference w:type="default" r:id="rId26"/>
      <w:headerReference w:type="first" r:id="rId27"/>
      <w:footerReference w:type="first" r:id="rId28"/>
      <w:pgSz w:w="11906" w:h="16838"/>
      <w:pgMar w:top="764" w:right="849" w:bottom="776" w:left="1418" w:header="70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0FA" w:rsidRDefault="004150FA">
      <w:r>
        <w:separator/>
      </w:r>
    </w:p>
  </w:endnote>
  <w:endnote w:type="continuationSeparator" w:id="0">
    <w:p w:rsidR="004150FA" w:rsidRDefault="00415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WenQuanYi Micro Hei">
    <w:charset w:val="80"/>
    <w:family w:val="auto"/>
    <w:pitch w:val="variable"/>
  </w:font>
  <w:font w:name="Lohit Hindi">
    <w:altName w:val="MS Mincho"/>
    <w:charset w:val="80"/>
    <w:family w:val="auto"/>
    <w:pitch w:val="variable"/>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D3" w:rsidRDefault="001604D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D3" w:rsidRDefault="001604D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D3" w:rsidRDefault="001604D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D3" w:rsidRDefault="001604D3"/>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D3" w:rsidRDefault="001604D3"/>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D3" w:rsidRDefault="001604D3"/>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D3" w:rsidRDefault="001604D3"/>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D3" w:rsidRDefault="001604D3"/>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D3" w:rsidRDefault="001604D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0FA" w:rsidRDefault="004150FA">
      <w:r>
        <w:separator/>
      </w:r>
    </w:p>
  </w:footnote>
  <w:footnote w:type="continuationSeparator" w:id="0">
    <w:p w:rsidR="004150FA" w:rsidRDefault="004150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D3" w:rsidRDefault="001604D3">
    <w:pPr>
      <w:pStyle w:val="En-tte"/>
      <w:jc w:val="right"/>
    </w:pPr>
    <w:r>
      <w:rPr>
        <w:rFonts w:ascii="Arial" w:hAnsi="Arial" w:cs="Arial"/>
        <w:sz w:val="12"/>
        <w:szCs w:val="12"/>
      </w:rPr>
      <w:t>MOD 2.2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D3" w:rsidRDefault="001604D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D3" w:rsidRDefault="001604D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D3" w:rsidRDefault="001604D3">
    <w:pPr>
      <w:pStyle w:val="En-tte"/>
      <w:jc w:val="right"/>
    </w:pPr>
    <w:r>
      <w:rPr>
        <w:rFonts w:ascii="Arial" w:hAnsi="Arial" w:cs="Arial"/>
        <w:sz w:val="12"/>
        <w:szCs w:val="12"/>
      </w:rPr>
      <w:t>MOD 2.2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D3" w:rsidRDefault="001604D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D3" w:rsidRDefault="001604D3"/>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D3" w:rsidRDefault="001604D3">
    <w:pPr>
      <w:pStyle w:val="En-tte"/>
      <w:jc w:val="right"/>
    </w:pPr>
    <w:r>
      <w:rPr>
        <w:rFonts w:ascii="Arial" w:hAnsi="Arial" w:cs="Arial"/>
        <w:sz w:val="12"/>
        <w:szCs w:val="12"/>
      </w:rPr>
      <w:t>MOD 2.2</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04D3" w:rsidRDefault="001604D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pStyle w:val="Titre8"/>
      <w:suff w:val="nothing"/>
      <w:lvlText w:val=""/>
      <w:lvlJc w:val="left"/>
      <w:pPr>
        <w:tabs>
          <w:tab w:val="num" w:pos="0"/>
        </w:tabs>
        <w:ind w:left="1440" w:hanging="1440"/>
      </w:pPr>
    </w:lvl>
    <w:lvl w:ilvl="8">
      <w:start w:val="1"/>
      <w:numFmt w:val="none"/>
      <w:pStyle w:val="Titre9"/>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720" w:hanging="360"/>
      </w:pPr>
    </w:lvl>
  </w:abstractNum>
  <w:abstractNum w:abstractNumId="2">
    <w:nsid w:val="00000003"/>
    <w:multiLevelType w:val="singleLevel"/>
    <w:tmpl w:val="00000003"/>
    <w:name w:val="WW8Num3"/>
    <w:lvl w:ilvl="0">
      <w:start w:val="1"/>
      <w:numFmt w:val="decimal"/>
      <w:lvlText w:val="%1)"/>
      <w:lvlJc w:val="left"/>
      <w:pPr>
        <w:tabs>
          <w:tab w:val="num" w:pos="0"/>
        </w:tabs>
        <w:ind w:left="720" w:hanging="360"/>
      </w:pPr>
      <w:rPr>
        <w:b w:val="0"/>
        <w:sz w:val="20"/>
        <w:szCs w:val="20"/>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rPr>
    </w:lvl>
  </w:abstractNum>
  <w:abstractNum w:abstractNumId="4">
    <w:nsid w:val="00000005"/>
    <w:multiLevelType w:val="singleLevel"/>
    <w:tmpl w:val="00000005"/>
    <w:name w:val="WW8Num5"/>
    <w:lvl w:ilvl="0">
      <w:start w:val="1"/>
      <w:numFmt w:val="decimal"/>
      <w:lvlText w:val="%1)"/>
      <w:lvlJc w:val="left"/>
      <w:pPr>
        <w:tabs>
          <w:tab w:val="num" w:pos="208"/>
        </w:tabs>
        <w:ind w:left="928" w:hanging="360"/>
      </w:p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rPr>
    </w:lvl>
  </w:abstractNum>
  <w:abstractNum w:abstractNumId="6">
    <w:nsid w:val="00000007"/>
    <w:multiLevelType w:val="multilevel"/>
    <w:tmpl w:val="00000007"/>
    <w:name w:val="WW8Num7"/>
    <w:lvl w:ilvl="0">
      <w:start w:val="1"/>
      <w:numFmt w:val="decimal"/>
      <w:lvlText w:val="Art %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00000008"/>
    <w:multiLevelType w:val="multilevel"/>
    <w:tmpl w:val="00000008"/>
    <w:name w:val="WW8Num8"/>
    <w:lvl w:ilvl="0">
      <w:start w:val="1"/>
      <w:numFmt w:val="decimal"/>
      <w:lvlText w:val="Art %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00000009"/>
    <w:multiLevelType w:val="singleLevel"/>
    <w:tmpl w:val="00000009"/>
    <w:name w:val="WW8Num9"/>
    <w:lvl w:ilvl="0">
      <w:start w:val="1"/>
      <w:numFmt w:val="decimal"/>
      <w:lvlText w:val="Art %1."/>
      <w:lvlJc w:val="left"/>
      <w:pPr>
        <w:tabs>
          <w:tab w:val="num" w:pos="0"/>
        </w:tabs>
        <w:ind w:left="720" w:hanging="360"/>
      </w:pPr>
      <w:rPr>
        <w:rFonts w:ascii="Symbol" w:hAnsi="Symbol" w:cs="Symbol"/>
      </w:rPr>
    </w:lvl>
  </w:abstractNum>
  <w:abstractNum w:abstractNumId="9">
    <w:nsid w:val="5EB22295"/>
    <w:multiLevelType w:val="singleLevel"/>
    <w:tmpl w:val="00000002"/>
    <w:lvl w:ilvl="0">
      <w:start w:val="1"/>
      <w:numFmt w:val="decimal"/>
      <w:lvlText w:val="%1."/>
      <w:lvlJc w:val="left"/>
      <w:pPr>
        <w:tabs>
          <w:tab w:val="num" w:pos="0"/>
        </w:tabs>
        <w:ind w:left="72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DC1"/>
    <w:rsid w:val="001604D3"/>
    <w:rsid w:val="001A7BB1"/>
    <w:rsid w:val="002E3FC7"/>
    <w:rsid w:val="00414AC3"/>
    <w:rsid w:val="004150FA"/>
    <w:rsid w:val="006B3A57"/>
    <w:rsid w:val="006C56AF"/>
    <w:rsid w:val="00715858"/>
    <w:rsid w:val="00A258FD"/>
    <w:rsid w:val="00AF535F"/>
    <w:rsid w:val="00B70DC1"/>
    <w:rsid w:val="00C32A21"/>
    <w:rsid w:val="00DC451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D24250E5-06F2-4CB1-BA1C-DABB1A3C7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BE" w:eastAsia="fr-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val="nl-NL" w:eastAsia="zh-CN"/>
    </w:rPr>
  </w:style>
  <w:style w:type="paragraph" w:styleId="Titre1">
    <w:name w:val="heading 1"/>
    <w:basedOn w:val="Normal"/>
    <w:next w:val="Normal"/>
    <w:qFormat/>
    <w:pPr>
      <w:keepNext/>
      <w:numPr>
        <w:numId w:val="1"/>
      </w:numPr>
      <w:outlineLvl w:val="0"/>
    </w:pPr>
    <w:rPr>
      <w:sz w:val="24"/>
      <w:u w:val="single"/>
      <w:lang w:val="fr-BE"/>
    </w:rPr>
  </w:style>
  <w:style w:type="paragraph" w:styleId="Titre2">
    <w:name w:val="heading 2"/>
    <w:basedOn w:val="Normal"/>
    <w:next w:val="Normal"/>
    <w:qFormat/>
    <w:pPr>
      <w:keepNext/>
      <w:numPr>
        <w:ilvl w:val="1"/>
        <w:numId w:val="1"/>
      </w:numPr>
      <w:ind w:left="0" w:firstLine="2410"/>
      <w:outlineLvl w:val="1"/>
    </w:pPr>
    <w:rPr>
      <w:sz w:val="24"/>
      <w:lang w:val="fr-BE"/>
    </w:rPr>
  </w:style>
  <w:style w:type="paragraph" w:styleId="Titre3">
    <w:name w:val="heading 3"/>
    <w:basedOn w:val="Normal"/>
    <w:next w:val="Normal"/>
    <w:qFormat/>
    <w:pPr>
      <w:keepNext/>
      <w:numPr>
        <w:ilvl w:val="2"/>
        <w:numId w:val="1"/>
      </w:numPr>
      <w:ind w:left="0" w:firstLine="2410"/>
      <w:outlineLvl w:val="2"/>
    </w:pPr>
    <w:rPr>
      <w:sz w:val="24"/>
      <w:u w:val="single"/>
      <w:lang w:val="fr-BE"/>
    </w:rPr>
  </w:style>
  <w:style w:type="paragraph" w:styleId="Titre4">
    <w:name w:val="heading 4"/>
    <w:basedOn w:val="Normal"/>
    <w:next w:val="Normal"/>
    <w:qFormat/>
    <w:pPr>
      <w:keepNext/>
      <w:numPr>
        <w:ilvl w:val="3"/>
        <w:numId w:val="1"/>
      </w:numPr>
      <w:jc w:val="center"/>
      <w:outlineLvl w:val="3"/>
    </w:pPr>
    <w:rPr>
      <w:b/>
      <w:sz w:val="28"/>
      <w:lang w:val="fr-BE"/>
    </w:rPr>
  </w:style>
  <w:style w:type="paragraph" w:styleId="Titre5">
    <w:name w:val="heading 5"/>
    <w:basedOn w:val="Normal"/>
    <w:next w:val="Normal"/>
    <w:qFormat/>
    <w:pPr>
      <w:keepNext/>
      <w:numPr>
        <w:ilvl w:val="4"/>
        <w:numId w:val="1"/>
      </w:numPr>
      <w:jc w:val="both"/>
      <w:outlineLvl w:val="4"/>
    </w:pPr>
    <w:rPr>
      <w:b/>
      <w:sz w:val="24"/>
      <w:lang w:val="fr-BE"/>
    </w:rPr>
  </w:style>
  <w:style w:type="paragraph" w:styleId="Titre6">
    <w:name w:val="heading 6"/>
    <w:basedOn w:val="Normal"/>
    <w:next w:val="Normal"/>
    <w:qFormat/>
    <w:pPr>
      <w:keepNext/>
      <w:numPr>
        <w:ilvl w:val="5"/>
        <w:numId w:val="1"/>
      </w:numPr>
      <w:outlineLvl w:val="5"/>
    </w:pPr>
    <w:rPr>
      <w:sz w:val="24"/>
      <w:lang w:val="fr-BE"/>
    </w:rPr>
  </w:style>
  <w:style w:type="paragraph" w:styleId="Titre7">
    <w:name w:val="heading 7"/>
    <w:basedOn w:val="Normal"/>
    <w:next w:val="Normal"/>
    <w:qFormat/>
    <w:pPr>
      <w:keepNext/>
      <w:numPr>
        <w:ilvl w:val="6"/>
        <w:numId w:val="1"/>
      </w:numPr>
      <w:jc w:val="center"/>
      <w:outlineLvl w:val="6"/>
    </w:pPr>
    <w:rPr>
      <w:b/>
      <w:sz w:val="24"/>
    </w:rPr>
  </w:style>
  <w:style w:type="paragraph" w:styleId="Titre8">
    <w:name w:val="heading 8"/>
    <w:basedOn w:val="Normal"/>
    <w:next w:val="Normal"/>
    <w:qFormat/>
    <w:pPr>
      <w:keepNext/>
      <w:numPr>
        <w:ilvl w:val="7"/>
        <w:numId w:val="1"/>
      </w:numPr>
      <w:ind w:left="705" w:hanging="705"/>
      <w:jc w:val="both"/>
      <w:outlineLvl w:val="7"/>
    </w:pPr>
    <w:rPr>
      <w:sz w:val="24"/>
      <w:u w:val="single"/>
    </w:rPr>
  </w:style>
  <w:style w:type="paragraph" w:styleId="Titre9">
    <w:name w:val="heading 9"/>
    <w:basedOn w:val="Normal"/>
    <w:next w:val="Normal"/>
    <w:qFormat/>
    <w:pPr>
      <w:keepNext/>
      <w:numPr>
        <w:ilvl w:val="8"/>
        <w:numId w:val="1"/>
      </w:numPr>
      <w:outlineLvl w:val="8"/>
    </w:pPr>
    <w:rPr>
      <w:rFonts w:ascii="Arial" w:hAnsi="Arial" w:cs="Arial"/>
      <w:b/>
      <w:color w:val="FFFFF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3z0">
    <w:name w:val="WW8Num3z0"/>
    <w:rPr>
      <w:b w:val="0"/>
      <w:sz w:val="20"/>
      <w:szCs w:val="20"/>
    </w:rPr>
  </w:style>
  <w:style w:type="character" w:customStyle="1" w:styleId="WW8Num4z0">
    <w:name w:val="WW8Num4z0"/>
    <w:rPr>
      <w:rFonts w:ascii="Symbol" w:hAnsi="Symbol" w:cs="Symbol"/>
    </w:rPr>
  </w:style>
  <w:style w:type="character" w:customStyle="1" w:styleId="WW8Num6z0">
    <w:name w:val="WW8Num6z0"/>
    <w:rPr>
      <w:rFonts w:ascii="Symbol" w:hAnsi="Symbol" w:cs="Symbol"/>
    </w:rPr>
  </w:style>
  <w:style w:type="character" w:customStyle="1" w:styleId="WW8Num9z0">
    <w:name w:val="WW8Num9z0"/>
    <w:rPr>
      <w:rFonts w:ascii="Symbol" w:hAnsi="Symbol" w:cs="Symbol"/>
    </w:rPr>
  </w:style>
  <w:style w:type="character" w:customStyle="1" w:styleId="Absatz-Standardschriftart">
    <w:name w:val="Absatz-Standardschriftart"/>
  </w:style>
  <w:style w:type="character" w:customStyle="1" w:styleId="WW8Num10z0">
    <w:name w:val="WW8Num10z0"/>
    <w:rPr>
      <w:b/>
      <w:color w:val="auto"/>
    </w:rPr>
  </w:style>
  <w:style w:type="character" w:customStyle="1" w:styleId="WW8Num12z0">
    <w:name w:val="WW8Num12z0"/>
    <w:rPr>
      <w:b/>
      <w:color w:val="auto"/>
    </w:rPr>
  </w:style>
  <w:style w:type="character" w:customStyle="1" w:styleId="WW8Num13z0">
    <w:name w:val="WW8Num13z0"/>
    <w:rPr>
      <w:b/>
      <w:color w:val="auto"/>
    </w:rPr>
  </w:style>
  <w:style w:type="character" w:customStyle="1" w:styleId="WW8Num14z0">
    <w:name w:val="WW8Num14z0"/>
    <w:rPr>
      <w:b/>
      <w:color w:val="auto"/>
      <w:sz w:val="20"/>
      <w:szCs w:val="20"/>
    </w:rPr>
  </w:style>
  <w:style w:type="character" w:customStyle="1" w:styleId="Policepardfaut1">
    <w:name w:val="Police par défaut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DefaultParagraphFont1">
    <w:name w:val="Default Paragraph Font1"/>
  </w:style>
  <w:style w:type="character" w:customStyle="1" w:styleId="Caractresdenotedefin">
    <w:name w:val="Caractères de note de fin"/>
    <w:rPr>
      <w:vertAlign w:val="superscript"/>
    </w:rPr>
  </w:style>
  <w:style w:type="character" w:customStyle="1" w:styleId="CommentReference1">
    <w:name w:val="Comment Reference1"/>
    <w:rPr>
      <w:sz w:val="16"/>
      <w:szCs w:val="16"/>
    </w:rPr>
  </w:style>
  <w:style w:type="character" w:customStyle="1" w:styleId="CommentTextChar">
    <w:name w:val="Comment Text Char"/>
    <w:rPr>
      <w:lang w:val="nl-NL"/>
    </w:rPr>
  </w:style>
  <w:style w:type="character" w:customStyle="1" w:styleId="CommentSubjectChar">
    <w:name w:val="Comment Subject Char"/>
    <w:rPr>
      <w:b/>
      <w:bCs/>
      <w:lang w:val="nl-NL"/>
    </w:rPr>
  </w:style>
  <w:style w:type="character" w:customStyle="1" w:styleId="BalloonTextChar">
    <w:name w:val="Balloon Text Char"/>
    <w:rPr>
      <w:rFonts w:ascii="Tahoma" w:hAnsi="Tahoma" w:cs="Tahoma"/>
      <w:sz w:val="16"/>
      <w:szCs w:val="16"/>
      <w:lang w:val="nl-NL"/>
    </w:rPr>
  </w:style>
  <w:style w:type="character" w:customStyle="1" w:styleId="TextedebullesCar">
    <w:name w:val="Texte de bulles Car"/>
    <w:rPr>
      <w:rFonts w:ascii="Segoe UI" w:hAnsi="Segoe UI" w:cs="Segoe UI"/>
      <w:sz w:val="18"/>
      <w:szCs w:val="18"/>
      <w:lang w:val="nl-NL" w:eastAsia="zh-CN"/>
    </w:rPr>
  </w:style>
  <w:style w:type="paragraph" w:customStyle="1" w:styleId="Titre20">
    <w:name w:val="Titre2"/>
    <w:basedOn w:val="Normal"/>
    <w:next w:val="Corpsdetexte"/>
    <w:pPr>
      <w:keepNext/>
      <w:spacing w:before="240" w:after="120"/>
    </w:pPr>
    <w:rPr>
      <w:rFonts w:ascii="Arial" w:eastAsia="WenQuanYi Micro Hei" w:hAnsi="Arial" w:cs="Lohit Hindi"/>
      <w:sz w:val="28"/>
      <w:szCs w:val="28"/>
    </w:rPr>
  </w:style>
  <w:style w:type="paragraph" w:styleId="Corpsdetexte">
    <w:name w:val="Body Text"/>
    <w:basedOn w:val="Normal"/>
    <w:pPr>
      <w:jc w:val="both"/>
    </w:pPr>
    <w:rPr>
      <w:sz w:val="24"/>
    </w:rPr>
  </w:style>
  <w:style w:type="paragraph" w:styleId="Liste">
    <w:name w:val="List"/>
    <w:basedOn w:val="Corpsdetexte"/>
    <w:rPr>
      <w:rFonts w:cs="Lohit Hindi"/>
    </w:rPr>
  </w:style>
  <w:style w:type="paragraph" w:styleId="Lgende">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Titre10">
    <w:name w:val="Titre1"/>
    <w:basedOn w:val="Normal"/>
    <w:next w:val="Corpsdetexte"/>
    <w:pPr>
      <w:jc w:val="center"/>
    </w:pPr>
    <w:rPr>
      <w:sz w:val="28"/>
      <w:lang w:val="fr-BE"/>
    </w:rPr>
  </w:style>
  <w:style w:type="paragraph" w:styleId="Retraitcorpsdetexte">
    <w:name w:val="Body Text Indent"/>
    <w:basedOn w:val="Normal"/>
    <w:pPr>
      <w:ind w:left="2410"/>
    </w:pPr>
    <w:rPr>
      <w:sz w:val="24"/>
      <w:lang w:val="fr-BE"/>
    </w:rPr>
  </w:style>
  <w:style w:type="paragraph" w:customStyle="1" w:styleId="BodyTextIndent21">
    <w:name w:val="Body Text Indent 21"/>
    <w:basedOn w:val="Normal"/>
    <w:pPr>
      <w:ind w:left="2410"/>
    </w:pPr>
    <w:rPr>
      <w:sz w:val="24"/>
      <w:u w:val="single"/>
      <w:lang w:val="fr-BE"/>
    </w:rPr>
  </w:style>
  <w:style w:type="paragraph" w:customStyle="1" w:styleId="DocumentMap1">
    <w:name w:val="Document Map1"/>
    <w:basedOn w:val="Normal"/>
    <w:pPr>
      <w:shd w:val="clear" w:color="auto" w:fill="000080"/>
    </w:pPr>
    <w:rPr>
      <w:rFonts w:ascii="Tahoma" w:hAnsi="Tahoma" w:cs="Tahoma"/>
    </w:rPr>
  </w:style>
  <w:style w:type="paragraph" w:customStyle="1" w:styleId="BodyText21">
    <w:name w:val="Body Text 21"/>
    <w:basedOn w:val="Normal"/>
    <w:rPr>
      <w:sz w:val="24"/>
      <w:lang w:val="fr-BE"/>
    </w:rPr>
  </w:style>
  <w:style w:type="paragraph" w:customStyle="1" w:styleId="BodyTextIndent31">
    <w:name w:val="Body Text Indent 31"/>
    <w:basedOn w:val="Normal"/>
    <w:pPr>
      <w:shd w:val="clear" w:color="auto" w:fill="EAEAEA"/>
      <w:tabs>
        <w:tab w:val="left" w:pos="156"/>
      </w:tabs>
      <w:ind w:left="159" w:hanging="159"/>
      <w:jc w:val="both"/>
    </w:pPr>
    <w:rPr>
      <w:rFonts w:ascii="Arial" w:hAnsi="Arial" w:cs="Arial"/>
      <w:i/>
    </w:rPr>
  </w:style>
  <w:style w:type="paragraph" w:styleId="En-tte">
    <w:name w:val="header"/>
    <w:basedOn w:val="Normal"/>
    <w:pPr>
      <w:tabs>
        <w:tab w:val="center" w:pos="4536"/>
        <w:tab w:val="right" w:pos="9072"/>
      </w:tabs>
    </w:pPr>
    <w:rPr>
      <w:lang w:val="nl-BE"/>
    </w:rPr>
  </w:style>
  <w:style w:type="paragraph" w:styleId="Pieddepage">
    <w:name w:val="footer"/>
    <w:basedOn w:val="Normal"/>
    <w:pPr>
      <w:tabs>
        <w:tab w:val="center" w:pos="4536"/>
        <w:tab w:val="right" w:pos="9072"/>
      </w:tabs>
    </w:pPr>
  </w:style>
  <w:style w:type="paragraph" w:styleId="Notedefin">
    <w:name w:val="endnote text"/>
    <w:basedOn w:val="Normal"/>
  </w:style>
  <w:style w:type="paragraph" w:customStyle="1" w:styleId="BodyText31">
    <w:name w:val="Body Text 31"/>
    <w:basedOn w:val="Normal"/>
    <w:pPr>
      <w:jc w:val="center"/>
    </w:pPr>
    <w:rPr>
      <w:rFonts w:ascii="Arial" w:hAnsi="Arial" w:cs="Arial"/>
      <w:b/>
      <w:color w:val="808080"/>
      <w:sz w:val="18"/>
    </w:rPr>
  </w:style>
  <w:style w:type="paragraph" w:customStyle="1" w:styleId="Arialc10C3">
    <w:name w:val="Arial c10 C + 3"/>
    <w:basedOn w:val="Normal"/>
    <w:pPr>
      <w:tabs>
        <w:tab w:val="left" w:pos="298"/>
        <w:tab w:val="right" w:pos="1943"/>
        <w:tab w:val="right" w:pos="1985"/>
        <w:tab w:val="left" w:pos="2085"/>
        <w:tab w:val="left" w:pos="2127"/>
      </w:tabs>
      <w:spacing w:before="80"/>
      <w:jc w:val="center"/>
    </w:pPr>
    <w:rPr>
      <w:rFonts w:ascii="Arial" w:hAnsi="Arial" w:cs="Arial"/>
      <w:b/>
      <w:lang w:val="fr-BE"/>
    </w:rPr>
  </w:style>
  <w:style w:type="paragraph" w:customStyle="1" w:styleId="Arialc10B">
    <w:name w:val="Arial c10 B"/>
    <w:pPr>
      <w:tabs>
        <w:tab w:val="left" w:pos="298"/>
      </w:tabs>
      <w:suppressAutoHyphens/>
    </w:pPr>
    <w:rPr>
      <w:rFonts w:ascii="Arial" w:hAnsi="Arial" w:cs="Arial"/>
      <w:b/>
      <w:lang w:val="nl-NL"/>
    </w:rPr>
  </w:style>
  <w:style w:type="paragraph" w:customStyle="1" w:styleId="Arialc10L">
    <w:name w:val="Arial c10 L"/>
    <w:basedOn w:val="Arialc10B"/>
    <w:pPr>
      <w:tabs>
        <w:tab w:val="right" w:pos="1661"/>
        <w:tab w:val="left" w:pos="1801"/>
      </w:tabs>
    </w:pPr>
    <w:rPr>
      <w:b w:val="0"/>
    </w:rPr>
  </w:style>
  <w:style w:type="paragraph" w:customStyle="1" w:styleId="Text">
    <w:name w:val="Text"/>
    <w:basedOn w:val="Arialc10L"/>
    <w:pPr>
      <w:tabs>
        <w:tab w:val="right" w:pos="1418"/>
        <w:tab w:val="left" w:pos="1560"/>
      </w:tabs>
      <w:spacing w:before="20"/>
      <w:ind w:firstLine="284"/>
      <w:jc w:val="both"/>
    </w:pPr>
    <w:rPr>
      <w:color w:val="000000"/>
      <w:sz w:val="18"/>
      <w:lang w:val="fr-BE"/>
    </w:rPr>
  </w:style>
  <w:style w:type="paragraph" w:customStyle="1" w:styleId="Arialc10C">
    <w:name w:val="Arial c10 C"/>
    <w:basedOn w:val="Arialc10L"/>
    <w:pPr>
      <w:tabs>
        <w:tab w:val="left" w:pos="242"/>
        <w:tab w:val="left" w:pos="1234"/>
      </w:tabs>
      <w:jc w:val="center"/>
    </w:pPr>
  </w:style>
  <w:style w:type="paragraph" w:customStyle="1" w:styleId="Arialc10U">
    <w:name w:val="Arial c10 U"/>
    <w:basedOn w:val="Arialc10L"/>
    <w:pPr>
      <w:tabs>
        <w:tab w:val="left" w:pos="242"/>
        <w:tab w:val="left" w:pos="1234"/>
      </w:tabs>
      <w:jc w:val="both"/>
    </w:pPr>
  </w:style>
  <w:style w:type="paragraph" w:styleId="NormalWeb">
    <w:name w:val="Normal (Web)"/>
    <w:basedOn w:val="Normal"/>
    <w:pPr>
      <w:spacing w:before="100"/>
      <w:jc w:val="both"/>
    </w:pPr>
    <w:rPr>
      <w:color w:val="000000"/>
      <w:sz w:val="24"/>
      <w:szCs w:val="24"/>
      <w:lang w:val="fr-BE"/>
    </w:rPr>
  </w:style>
  <w:style w:type="paragraph" w:customStyle="1" w:styleId="western">
    <w:name w:val="western"/>
    <w:basedOn w:val="Normal"/>
    <w:pPr>
      <w:spacing w:before="100"/>
      <w:jc w:val="both"/>
    </w:pPr>
    <w:rPr>
      <w:rFonts w:ascii="Arial" w:hAnsi="Arial" w:cs="Arial"/>
      <w:i/>
      <w:iCs/>
      <w:color w:val="000000"/>
      <w:sz w:val="22"/>
      <w:szCs w:val="22"/>
      <w:lang w:val="fr-BE"/>
    </w:rPr>
  </w:style>
  <w:style w:type="paragraph" w:customStyle="1" w:styleId="ListParagraph1">
    <w:name w:val="List Paragraph1"/>
    <w:basedOn w:val="Normal"/>
    <w:pPr>
      <w:ind w:left="708"/>
    </w:pPr>
  </w:style>
  <w:style w:type="paragraph" w:customStyle="1" w:styleId="CommentText1">
    <w:name w:val="Comment Text1"/>
    <w:basedOn w:val="Normal"/>
  </w:style>
  <w:style w:type="paragraph" w:customStyle="1" w:styleId="CommentSubject1">
    <w:name w:val="Comment Subject1"/>
    <w:basedOn w:val="CommentText1"/>
    <w:next w:val="CommentText1"/>
    <w:rPr>
      <w:b/>
      <w:bCs/>
    </w:rPr>
  </w:style>
  <w:style w:type="paragraph" w:customStyle="1" w:styleId="BalloonText1">
    <w:name w:val="Balloon Text1"/>
    <w:basedOn w:val="Normal"/>
    <w:rPr>
      <w:rFonts w:ascii="Tahoma" w:hAnsi="Tahoma" w:cs="Tahoma"/>
      <w:sz w:val="16"/>
      <w:szCs w:val="16"/>
    </w:rPr>
  </w:style>
  <w:style w:type="paragraph" w:customStyle="1" w:styleId="Contenuducadre">
    <w:name w:val="Contenu du cadre"/>
    <w:basedOn w:val="Corpsdetexte"/>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Paragraphedeliste">
    <w:name w:val="List Paragraph"/>
    <w:basedOn w:val="Normal"/>
    <w:qFormat/>
    <w:pPr>
      <w:ind w:left="708"/>
    </w:pPr>
  </w:style>
  <w:style w:type="paragraph" w:styleId="Textedebulles">
    <w:name w:val="Balloon Text"/>
    <w:basedOn w:val="Normal"/>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eader" Target="header6.xml"/><Relationship Id="rId28" Type="http://schemas.openxmlformats.org/officeDocument/2006/relationships/footer" Target="foot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3.xml"/><Relationship Id="rId22" Type="http://schemas.openxmlformats.org/officeDocument/2006/relationships/image" Target="media/image5.jpeg"/><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789</TotalTime>
  <Pages>1</Pages>
  <Words>4825</Words>
  <Characters>26543</Characters>
  <Application>Microsoft Office Word</Application>
  <DocSecurity>0</DocSecurity>
  <Lines>221</Lines>
  <Paragraphs>62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Formulaire de demande de publication</vt:lpstr>
      <vt:lpstr>Formulaire de demande de publication</vt:lpstr>
    </vt:vector>
  </TitlesOfParts>
  <Company>Multitel asbl</Company>
  <LinksUpToDate>false</LinksUpToDate>
  <CharactersWithSpaces>31306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Formulaire de demande de publication</dc:title>
  <dc:creator>MJ.</dc:creator>
  <cp:lastModifiedBy>Laurent Cardon</cp:lastModifiedBy>
  <cp:revision>4</cp:revision>
  <cp:lastPrinted>2014-11-10T07:41:00Z</cp:lastPrinted>
  <dcterms:created xsi:type="dcterms:W3CDTF">2014-11-10T07:41:00Z</dcterms:created>
  <dcterms:modified xsi:type="dcterms:W3CDTF">2014-11-10T20:50:00Z</dcterms:modified>
</cp:coreProperties>
</file>